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86F4" w14:textId="77777777" w:rsidR="004F302B" w:rsidRPr="004F302B" w:rsidRDefault="004F302B" w:rsidP="004F302B">
      <w:pPr>
        <w:spacing w:after="240"/>
      </w:pPr>
      <w:r w:rsidRPr="004F302B">
        <w:br/>
      </w:r>
      <w:r w:rsidRPr="004F302B">
        <w:br/>
      </w:r>
      <w:r w:rsidRPr="004F302B">
        <w:br/>
      </w:r>
      <w:r w:rsidRPr="004F302B">
        <w:br/>
      </w:r>
      <w:r w:rsidRPr="004F302B">
        <w:br/>
      </w:r>
      <w:r w:rsidRPr="004F302B">
        <w:br/>
      </w:r>
      <w:r w:rsidRPr="004F302B">
        <w:br/>
      </w:r>
      <w:r w:rsidRPr="004F302B">
        <w:br/>
      </w:r>
      <w:r w:rsidRPr="004F302B">
        <w:br/>
      </w:r>
      <w:r w:rsidRPr="004F302B">
        <w:br/>
      </w:r>
      <w:r w:rsidRPr="004F302B">
        <w:br/>
      </w:r>
    </w:p>
    <w:p w14:paraId="697B23CB" w14:textId="54A5A7EC" w:rsidR="004F302B" w:rsidRPr="00266464" w:rsidRDefault="004F302B" w:rsidP="004F302B">
      <w:pPr>
        <w:spacing w:line="480" w:lineRule="auto"/>
        <w:jc w:val="center"/>
        <w:rPr>
          <w:b/>
          <w:rPrChange w:id="0" w:author="Lindsey Sample" w:date="2019-04-25T16:50:00Z">
            <w:rPr/>
          </w:rPrChange>
        </w:rPr>
      </w:pPr>
      <w:r w:rsidRPr="00266464">
        <w:rPr>
          <w:b/>
          <w:color w:val="000000"/>
          <w:rPrChange w:id="1" w:author="Lindsey Sample" w:date="2019-04-25T16:50:00Z">
            <w:rPr>
              <w:color w:val="000000"/>
            </w:rPr>
          </w:rPrChange>
        </w:rPr>
        <w:t xml:space="preserve">Pong: An Examination of Action-Specific </w:t>
      </w:r>
      <w:r w:rsidR="00BF0031">
        <w:rPr>
          <w:b/>
          <w:color w:val="000000"/>
        </w:rPr>
        <w:t xml:space="preserve">Perceptual </w:t>
      </w:r>
      <w:bookmarkStart w:id="2" w:name="_GoBack"/>
      <w:bookmarkEnd w:id="2"/>
      <w:r w:rsidRPr="00266464">
        <w:rPr>
          <w:b/>
          <w:color w:val="000000"/>
          <w:rPrChange w:id="3" w:author="Lindsey Sample" w:date="2019-04-25T16:50:00Z">
            <w:rPr>
              <w:color w:val="000000"/>
            </w:rPr>
          </w:rPrChange>
        </w:rPr>
        <w:t>Effects with Minimized Confounds</w:t>
      </w:r>
      <w:r w:rsidR="00A1355D">
        <w:rPr>
          <w:b/>
          <w:color w:val="000000"/>
        </w:rPr>
        <w:t xml:space="preserve"> of Memory and Task-Demand</w:t>
      </w:r>
    </w:p>
    <w:p w14:paraId="341904FA" w14:textId="5263AE48" w:rsidR="004F302B" w:rsidRPr="004F302B" w:rsidRDefault="00266464" w:rsidP="004F302B">
      <w:pPr>
        <w:spacing w:line="480" w:lineRule="auto"/>
        <w:jc w:val="center"/>
      </w:pPr>
      <w:r>
        <w:rPr>
          <w:color w:val="000000"/>
        </w:rPr>
        <w:t xml:space="preserve">Lindsey Sample, </w:t>
      </w:r>
      <w:r w:rsidR="004F302B" w:rsidRPr="004F302B">
        <w:rPr>
          <w:color w:val="000000"/>
        </w:rPr>
        <w:t xml:space="preserve">David </w:t>
      </w:r>
      <w:proofErr w:type="spellStart"/>
      <w:r w:rsidR="004F302B" w:rsidRPr="004F302B">
        <w:rPr>
          <w:color w:val="000000"/>
        </w:rPr>
        <w:t>Schwitzgebel</w:t>
      </w:r>
      <w:proofErr w:type="spellEnd"/>
      <w:r w:rsidR="004F302B" w:rsidRPr="004F302B">
        <w:rPr>
          <w:color w:val="000000"/>
        </w:rPr>
        <w:t xml:space="preserve">, Eliana Rich, Josh Carreras, &amp; Nanak Nihal </w:t>
      </w:r>
      <w:proofErr w:type="spellStart"/>
      <w:r w:rsidR="004F302B" w:rsidRPr="004F302B">
        <w:rPr>
          <w:color w:val="000000"/>
        </w:rPr>
        <w:t>Khalsa</w:t>
      </w:r>
      <w:proofErr w:type="spellEnd"/>
    </w:p>
    <w:p w14:paraId="10D14500" w14:textId="27E6F999" w:rsidR="00266464" w:rsidRDefault="00266464" w:rsidP="004F302B">
      <w:pPr>
        <w:spacing w:line="480" w:lineRule="auto"/>
        <w:jc w:val="center"/>
        <w:rPr>
          <w:color w:val="000000"/>
        </w:rPr>
      </w:pPr>
      <w:r>
        <w:rPr>
          <w:color w:val="000000"/>
        </w:rPr>
        <w:t>Submitted April 28, 2019</w:t>
      </w:r>
    </w:p>
    <w:p w14:paraId="3EE0C9AE" w14:textId="5521E815" w:rsidR="004F302B" w:rsidRPr="004F302B" w:rsidRDefault="004F302B" w:rsidP="004F302B">
      <w:pPr>
        <w:spacing w:line="480" w:lineRule="auto"/>
        <w:jc w:val="center"/>
      </w:pPr>
      <w:r w:rsidRPr="004F302B">
        <w:rPr>
          <w:color w:val="000000"/>
        </w:rPr>
        <w:t>Vassar College</w:t>
      </w:r>
    </w:p>
    <w:p w14:paraId="50A5F067" w14:textId="77777777" w:rsidR="004F302B" w:rsidRPr="00FF3879" w:rsidRDefault="004F302B" w:rsidP="004F302B">
      <w:pPr>
        <w:spacing w:after="240"/>
      </w:pPr>
      <w:r w:rsidRPr="004F302B">
        <w:br/>
      </w:r>
      <w:r w:rsidRPr="004F302B">
        <w:br/>
      </w:r>
      <w:r w:rsidRPr="004F302B">
        <w:br/>
      </w:r>
      <w:r w:rsidRPr="004F302B">
        <w:br/>
      </w:r>
      <w:r w:rsidRPr="004F302B">
        <w:br/>
      </w:r>
      <w:r w:rsidRPr="004F302B">
        <w:br/>
      </w:r>
      <w:r w:rsidRPr="004F302B">
        <w:br/>
      </w:r>
      <w:r w:rsidRPr="004F302B">
        <w:br/>
      </w:r>
      <w:r w:rsidRPr="004F302B">
        <w:br/>
      </w:r>
      <w:r w:rsidRPr="004F302B">
        <w:br/>
      </w:r>
      <w:r w:rsidRPr="004F302B">
        <w:br/>
      </w:r>
      <w:r w:rsidRPr="004F302B">
        <w:br/>
      </w:r>
      <w:r w:rsidRPr="004F302B">
        <w:br/>
      </w:r>
    </w:p>
    <w:p w14:paraId="0904713E" w14:textId="77777777" w:rsidR="004F302B" w:rsidRPr="00FF3879" w:rsidRDefault="004F302B" w:rsidP="004F302B">
      <w:pPr>
        <w:spacing w:after="240"/>
      </w:pPr>
    </w:p>
    <w:p w14:paraId="0A79187D" w14:textId="77777777" w:rsidR="004F302B" w:rsidRPr="00FF3879" w:rsidRDefault="004F302B" w:rsidP="004F302B">
      <w:pPr>
        <w:spacing w:after="240"/>
      </w:pPr>
    </w:p>
    <w:p w14:paraId="62AD3964" w14:textId="77777777" w:rsidR="004F302B" w:rsidRPr="00FF3879" w:rsidRDefault="004F302B" w:rsidP="004F302B">
      <w:pPr>
        <w:spacing w:after="240"/>
      </w:pPr>
    </w:p>
    <w:p w14:paraId="2A7FA432" w14:textId="77777777" w:rsidR="004F302B" w:rsidRPr="00FF3879" w:rsidRDefault="004F302B" w:rsidP="004F302B">
      <w:pPr>
        <w:spacing w:after="240"/>
      </w:pPr>
    </w:p>
    <w:p w14:paraId="7DCAD718" w14:textId="77777777" w:rsidR="004F302B" w:rsidRPr="00FF3879" w:rsidDel="00CD0288" w:rsidRDefault="004F302B" w:rsidP="004F302B">
      <w:pPr>
        <w:spacing w:after="240"/>
        <w:rPr>
          <w:del w:id="4" w:author="Lindsey Sample" w:date="2019-04-29T01:46:00Z"/>
        </w:rPr>
      </w:pPr>
    </w:p>
    <w:p w14:paraId="69AAB81D" w14:textId="6302330E" w:rsidR="004F302B" w:rsidRPr="004F302B" w:rsidRDefault="004F302B" w:rsidP="004C5535">
      <w:pPr>
        <w:spacing w:after="240" w:line="480" w:lineRule="auto"/>
      </w:pPr>
      <w:r w:rsidRPr="004F302B">
        <w:br/>
      </w:r>
    </w:p>
    <w:p w14:paraId="55662F3D" w14:textId="77777777" w:rsidR="004F302B" w:rsidRPr="004F302B" w:rsidDel="00CD0288" w:rsidRDefault="004F302B" w:rsidP="004C5535">
      <w:pPr>
        <w:spacing w:line="480" w:lineRule="auto"/>
        <w:jc w:val="center"/>
        <w:rPr>
          <w:del w:id="5" w:author="Lindsey Sample" w:date="2019-04-29T01:46:00Z"/>
        </w:rPr>
      </w:pPr>
      <w:r w:rsidRPr="004F302B">
        <w:rPr>
          <w:b/>
          <w:bCs/>
          <w:color w:val="000000"/>
        </w:rPr>
        <w:t>Introduction</w:t>
      </w:r>
    </w:p>
    <w:p w14:paraId="4C2F16EB" w14:textId="77777777" w:rsidR="004F302B" w:rsidRPr="004F302B" w:rsidRDefault="004F302B" w:rsidP="00CD0288">
      <w:pPr>
        <w:spacing w:line="480" w:lineRule="auto"/>
        <w:jc w:val="center"/>
        <w:pPrChange w:id="6" w:author="Lindsey Sample" w:date="2019-04-29T01:46:00Z">
          <w:pPr>
            <w:spacing w:line="480" w:lineRule="auto"/>
          </w:pPr>
        </w:pPrChange>
      </w:pPr>
    </w:p>
    <w:p w14:paraId="458F1475" w14:textId="6523A973" w:rsidR="004F302B" w:rsidRPr="004F302B" w:rsidRDefault="004F302B" w:rsidP="004C5535">
      <w:pPr>
        <w:spacing w:line="480" w:lineRule="auto"/>
        <w:ind w:firstLine="720"/>
      </w:pPr>
      <w:r w:rsidRPr="004F302B">
        <w:rPr>
          <w:color w:val="000000"/>
        </w:rPr>
        <w:t xml:space="preserve"> Has time ever seemed to move in slow motion? Perhaps, during an intense moment of a basketball game, you experienced a vivid slowdown in the motion of the world. Has time ever seemed to speed out of control? Perhaps, during a difficult exam, you experienced time slipping away like sand through your fingers. The present study aims to explore this phenomenon: can the difficulty of a task influence our perception of time and speed? More broadly, we are interested in exploring whether cognition can directly impact perception. This kind of phenomenon is called a “top-down effect.” </w:t>
      </w:r>
      <w:del w:id="7" w:author="Lindsey Sample" w:date="2019-04-29T01:45:00Z">
        <w:r w:rsidRPr="004F302B" w:rsidDel="00D15B30">
          <w:rPr>
            <w:color w:val="000000"/>
          </w:rPr>
          <w:delText>While this seems intuitively plausible, some</w:delText>
        </w:r>
      </w:del>
      <w:ins w:id="8" w:author="Lindsey Sample" w:date="2019-04-29T01:45:00Z">
        <w:r w:rsidR="00D15B30">
          <w:rPr>
            <w:color w:val="000000"/>
          </w:rPr>
          <w:t>Several</w:t>
        </w:r>
      </w:ins>
      <w:r w:rsidRPr="004F302B">
        <w:rPr>
          <w:color w:val="000000"/>
        </w:rPr>
        <w:t xml:space="preserve"> researchers have come to criticize extant research, claiming that we have yet to identify any cases in which cognition has a true, direct effect on perception (Firestone &amp; Scholl, 2016). Thus, by exploring this specific issue (the effect of task difficulty on time and speed perception), we hope to contribute to the broader understanding of the relationship between cognition and perception. </w:t>
      </w:r>
    </w:p>
    <w:p w14:paraId="1D10933D" w14:textId="56662099" w:rsidR="004F302B" w:rsidRPr="004F302B" w:rsidDel="00071351" w:rsidRDefault="004F302B" w:rsidP="004C5535">
      <w:pPr>
        <w:spacing w:line="480" w:lineRule="auto"/>
        <w:ind w:firstLine="720"/>
        <w:rPr>
          <w:del w:id="9" w:author="Lindsey Sample" w:date="2019-04-27T13:10:00Z"/>
        </w:rPr>
        <w:pPrChange w:id="10" w:author="Lindsey Sample" w:date="2019-04-27T13:14:00Z">
          <w:pPr>
            <w:spacing w:line="480" w:lineRule="auto"/>
            <w:ind w:firstLine="720"/>
            <w:jc w:val="center"/>
          </w:pPr>
        </w:pPrChange>
      </w:pPr>
      <w:r w:rsidRPr="004F302B">
        <w:rPr>
          <w:i/>
          <w:iCs/>
          <w:color w:val="000000"/>
        </w:rPr>
        <w:t>Top-Down Effects and Action-Specific Cognition</w:t>
      </w:r>
      <w:del w:id="11" w:author="Lindsey Sample" w:date="2019-04-27T13:10:00Z">
        <w:r w:rsidRPr="004F302B" w:rsidDel="00071351">
          <w:rPr>
            <w:i/>
            <w:iCs/>
            <w:color w:val="000000"/>
          </w:rPr>
          <w:delText xml:space="preserve"> </w:delText>
        </w:r>
      </w:del>
      <w:ins w:id="12" w:author="Lindsey Sample" w:date="2019-04-27T13:10:00Z">
        <w:r w:rsidR="00071351">
          <w:rPr>
            <w:color w:val="000000"/>
          </w:rPr>
          <w:t xml:space="preserve">. </w:t>
        </w:r>
      </w:ins>
    </w:p>
    <w:p w14:paraId="1FED509F" w14:textId="59A980F7" w:rsidR="004F302B" w:rsidRPr="004F302B" w:rsidRDefault="004F302B" w:rsidP="004C5535">
      <w:pPr>
        <w:spacing w:line="480" w:lineRule="auto"/>
        <w:ind w:firstLine="720"/>
      </w:pPr>
      <w:r w:rsidRPr="004F302B">
        <w:rPr>
          <w:color w:val="000000"/>
        </w:rPr>
        <w:t xml:space="preserve">An abundance of previous research has explored possible links between task difficulty, performance, and perception. Witt &amp; Proffitt (2005) found that softball players with better batting performance tended to report seeing the ball as larger than players with poorer batting performance. In a task where participants were asked to drop darts onto a target, participants took fewer attempts to hit the target when they reported perceiving the target as larger, even though the actual size and distance of the target remained </w:t>
      </w:r>
      <w:del w:id="13" w:author="Lindsey Sample" w:date="2019-04-27T13:11:00Z">
        <w:r w:rsidRPr="004F302B" w:rsidDel="00071351">
          <w:rPr>
            <w:color w:val="000000"/>
          </w:rPr>
          <w:delText xml:space="preserve">uniform </w:delText>
        </w:r>
      </w:del>
      <w:ins w:id="14" w:author="Lindsey Sample" w:date="2019-04-27T13:11:00Z">
        <w:r w:rsidR="00071351">
          <w:rPr>
            <w:color w:val="000000"/>
          </w:rPr>
          <w:t>the same</w:t>
        </w:r>
        <w:r w:rsidR="00071351" w:rsidRPr="004F302B">
          <w:rPr>
            <w:color w:val="000000"/>
          </w:rPr>
          <w:t xml:space="preserve"> </w:t>
        </w:r>
      </w:ins>
      <w:r w:rsidRPr="004F302B">
        <w:rPr>
          <w:color w:val="000000"/>
        </w:rPr>
        <w:t>(Canal-</w:t>
      </w:r>
      <w:proofErr w:type="spellStart"/>
      <w:r w:rsidRPr="004F302B">
        <w:rPr>
          <w:color w:val="000000"/>
        </w:rPr>
        <w:t>Bruland</w:t>
      </w:r>
      <w:proofErr w:type="spellEnd"/>
      <w:r w:rsidRPr="004F302B">
        <w:rPr>
          <w:color w:val="000000"/>
        </w:rPr>
        <w:t xml:space="preserve"> </w:t>
      </w:r>
      <w:ins w:id="15" w:author="Lindsey Sample" w:date="2019-04-27T13:11:00Z">
        <w:r w:rsidR="00071351" w:rsidRPr="00092ABC">
          <w:rPr>
            <w:rFonts w:ascii="Times" w:hAnsi="Times" w:cs="Times"/>
            <w:color w:val="000000"/>
          </w:rPr>
          <w:t>Canal-</w:t>
        </w:r>
        <w:proofErr w:type="spellStart"/>
        <w:r w:rsidR="00071351" w:rsidRPr="00092ABC">
          <w:rPr>
            <w:rFonts w:ascii="Times" w:hAnsi="Times" w:cs="Times"/>
            <w:color w:val="000000"/>
          </w:rPr>
          <w:t>Bruland</w:t>
        </w:r>
        <w:proofErr w:type="spellEnd"/>
        <w:r w:rsidR="00071351" w:rsidRPr="00092ABC">
          <w:rPr>
            <w:rFonts w:ascii="Times" w:hAnsi="Times" w:cs="Times"/>
            <w:color w:val="000000"/>
          </w:rPr>
          <w:t xml:space="preserve"> R, Kamp J van der</w:t>
        </w:r>
      </w:ins>
      <w:del w:id="16" w:author="Lindsey Sample" w:date="2019-04-27T13:11:00Z">
        <w:r w:rsidRPr="004F302B" w:rsidDel="00071351">
          <w:rPr>
            <w:color w:val="000000"/>
          </w:rPr>
          <w:delText>et. al</w:delText>
        </w:r>
      </w:del>
      <w:r w:rsidRPr="004F302B">
        <w:rPr>
          <w:color w:val="000000"/>
        </w:rPr>
        <w:t xml:space="preserve">., 2010; </w:t>
      </w:r>
      <w:proofErr w:type="spellStart"/>
      <w:ins w:id="17" w:author="Lindsey Sample" w:date="2019-04-27T13:12:00Z">
        <w:r w:rsidR="00071351" w:rsidRPr="00092ABC">
          <w:rPr>
            <w:rFonts w:ascii="Times" w:hAnsi="Times" w:cs="Times"/>
            <w:color w:val="000000"/>
          </w:rPr>
          <w:t>Wesp</w:t>
        </w:r>
        <w:proofErr w:type="spellEnd"/>
        <w:r w:rsidR="00071351" w:rsidRPr="00092ABC">
          <w:rPr>
            <w:rFonts w:ascii="Times" w:hAnsi="Times" w:cs="Times"/>
            <w:color w:val="000000"/>
          </w:rPr>
          <w:t xml:space="preserve"> R, </w:t>
        </w:r>
        <w:proofErr w:type="spellStart"/>
        <w:r w:rsidR="00071351" w:rsidRPr="00092ABC">
          <w:rPr>
            <w:rFonts w:ascii="Times" w:hAnsi="Times" w:cs="Times"/>
            <w:color w:val="000000"/>
          </w:rPr>
          <w:t>Cichello</w:t>
        </w:r>
        <w:proofErr w:type="spellEnd"/>
        <w:r w:rsidR="00071351" w:rsidRPr="00092ABC">
          <w:rPr>
            <w:rFonts w:ascii="Times" w:hAnsi="Times" w:cs="Times"/>
            <w:color w:val="000000"/>
          </w:rPr>
          <w:t xml:space="preserve"> P, Grazia E B, Davis K.</w:t>
        </w:r>
      </w:ins>
      <w:del w:id="18" w:author="Lindsey Sample" w:date="2019-04-27T13:12:00Z">
        <w:r w:rsidRPr="004F302B" w:rsidDel="00071351">
          <w:rPr>
            <w:color w:val="000000"/>
          </w:rPr>
          <w:delText>Wesp et. al.</w:delText>
        </w:r>
      </w:del>
      <w:r w:rsidRPr="004F302B">
        <w:rPr>
          <w:color w:val="000000"/>
        </w:rPr>
        <w:t xml:space="preserve">, 2004). </w:t>
      </w:r>
      <w:commentRangeStart w:id="19"/>
      <w:r w:rsidRPr="004F302B">
        <w:rPr>
          <w:color w:val="000000"/>
        </w:rPr>
        <w:t>Witt</w:t>
      </w:r>
      <w:ins w:id="20" w:author="KL" w:date="2019-04-21T11:04:00Z">
        <w:r w:rsidR="00050023">
          <w:rPr>
            <w:color w:val="000000"/>
          </w:rPr>
          <w:t>,</w:t>
        </w:r>
      </w:ins>
      <w:r w:rsidRPr="004F302B">
        <w:rPr>
          <w:color w:val="000000"/>
        </w:rPr>
        <w:t xml:space="preserve"> et. al. </w:t>
      </w:r>
      <w:commentRangeEnd w:id="19"/>
      <w:r w:rsidR="00050023">
        <w:rPr>
          <w:rStyle w:val="CommentReference"/>
        </w:rPr>
        <w:commentReference w:id="19"/>
      </w:r>
      <w:r w:rsidRPr="004F302B">
        <w:rPr>
          <w:color w:val="000000"/>
        </w:rPr>
        <w:t xml:space="preserve">(2008) found that participants asked to make a simple golf putt reported perceiving the hole as larger than those asked to make a more difficult putt. These </w:t>
      </w:r>
      <w:r w:rsidRPr="004F302B">
        <w:rPr>
          <w:color w:val="000000"/>
        </w:rPr>
        <w:lastRenderedPageBreak/>
        <w:t xml:space="preserve">studies all fall under the umbrella of “action-specific perception,” which claims that our ability to perform specific actions directly affects how we perceive elements of our environment involved in those actions (Witt &amp; </w:t>
      </w:r>
      <w:proofErr w:type="spellStart"/>
      <w:r w:rsidRPr="004F302B">
        <w:rPr>
          <w:color w:val="000000"/>
        </w:rPr>
        <w:t>Sugovic</w:t>
      </w:r>
      <w:proofErr w:type="spellEnd"/>
      <w:r w:rsidRPr="004F302B">
        <w:rPr>
          <w:color w:val="000000"/>
        </w:rPr>
        <w:t xml:space="preserve">, 2010; Witt, 2011). Witt and </w:t>
      </w:r>
      <w:proofErr w:type="spellStart"/>
      <w:r w:rsidRPr="004F302B">
        <w:rPr>
          <w:color w:val="000000"/>
        </w:rPr>
        <w:t>Sugovic</w:t>
      </w:r>
      <w:proofErr w:type="spellEnd"/>
      <w:r w:rsidRPr="004F302B">
        <w:rPr>
          <w:color w:val="000000"/>
        </w:rPr>
        <w:t xml:space="preserve"> (2010) examined this phenomenon, exploring possible top-down effects on speed perception in tennis and pong. In the pong-based experiment, they found that when the paddle size was smaller, participants reported that the ball was moving faster. In this study, participants were trained to recognize “slow” and “fast” </w:t>
      </w:r>
      <w:r w:rsidR="00FF3879" w:rsidRPr="004F302B">
        <w:rPr>
          <w:color w:val="000000"/>
        </w:rPr>
        <w:t>speeds and</w:t>
      </w:r>
      <w:r w:rsidRPr="004F302B">
        <w:rPr>
          <w:color w:val="000000"/>
        </w:rPr>
        <w:t xml:space="preserve"> were asked after each trial whether the ball’s speed seemed closer to either the “slow” or “fast” speed. Participants played all of the “games” (i.e., trials) with a paddle of three possible size variations - small, medium, or large. The researchers found </w:t>
      </w:r>
      <w:commentRangeStart w:id="21"/>
      <w:r w:rsidRPr="004F302B">
        <w:rPr>
          <w:color w:val="000000"/>
        </w:rPr>
        <w:t>that</w:t>
      </w:r>
      <w:del w:id="22" w:author="Lindsey Sample" w:date="2019-04-27T13:13:00Z">
        <w:r w:rsidRPr="004F302B" w:rsidDel="00793CB8">
          <w:rPr>
            <w:color w:val="000000"/>
          </w:rPr>
          <w:delText>,</w:delText>
        </w:r>
      </w:del>
      <w:r w:rsidRPr="004F302B">
        <w:rPr>
          <w:color w:val="000000"/>
        </w:rPr>
        <w:t xml:space="preserve"> as the paddle size decreased</w:t>
      </w:r>
      <w:del w:id="23" w:author="Lindsey Sample" w:date="2019-04-27T13:13:00Z">
        <w:r w:rsidRPr="004F302B" w:rsidDel="00793CB8">
          <w:rPr>
            <w:color w:val="000000"/>
          </w:rPr>
          <w:delText>,</w:delText>
        </w:r>
      </w:del>
      <w:r w:rsidRPr="004F302B">
        <w:rPr>
          <w:color w:val="000000"/>
        </w:rPr>
        <w:t xml:space="preserve"> </w:t>
      </w:r>
      <w:commentRangeEnd w:id="21"/>
      <w:r w:rsidR="00050023">
        <w:rPr>
          <w:rStyle w:val="CommentReference"/>
        </w:rPr>
        <w:commentReference w:id="21"/>
      </w:r>
      <w:r w:rsidRPr="004F302B">
        <w:rPr>
          <w:color w:val="000000"/>
        </w:rPr>
        <w:t xml:space="preserve">participants were more likely to report the ball as moving closer to the “fast” speed than the “slow” speed. </w:t>
      </w:r>
      <w:del w:id="24" w:author="Lindsey Sample" w:date="2019-04-27T13:14:00Z">
        <w:r w:rsidRPr="004F302B" w:rsidDel="00793CB8">
          <w:rPr>
            <w:color w:val="000000"/>
          </w:rPr>
          <w:delText xml:space="preserve">They attributed this to the increasing difficulty of the game, because the game becomes more challenging as the paddle is smaller. </w:delText>
        </w:r>
      </w:del>
      <w:r w:rsidRPr="004F302B">
        <w:rPr>
          <w:color w:val="000000"/>
        </w:rPr>
        <w:t xml:space="preserve">Witt &amp; </w:t>
      </w:r>
      <w:proofErr w:type="spellStart"/>
      <w:r w:rsidRPr="004F302B">
        <w:rPr>
          <w:color w:val="000000"/>
        </w:rPr>
        <w:t>Sugovic</w:t>
      </w:r>
      <w:proofErr w:type="spellEnd"/>
      <w:r w:rsidRPr="004F302B">
        <w:rPr>
          <w:color w:val="000000"/>
        </w:rPr>
        <w:t xml:space="preserve"> </w:t>
      </w:r>
      <w:ins w:id="25" w:author="KL" w:date="2019-04-21T11:07:00Z">
        <w:r w:rsidR="00050023">
          <w:rPr>
            <w:color w:val="000000"/>
          </w:rPr>
          <w:t>(</w:t>
        </w:r>
        <w:del w:id="26" w:author="Lindsey Sample" w:date="2019-04-27T13:13:00Z">
          <w:r w:rsidR="00050023" w:rsidDel="00793CB8">
            <w:rPr>
              <w:color w:val="000000"/>
            </w:rPr>
            <w:delText>date</w:delText>
          </w:r>
        </w:del>
      </w:ins>
      <w:ins w:id="27" w:author="Lindsey Sample" w:date="2019-04-27T13:13:00Z">
        <w:r w:rsidR="00793CB8">
          <w:rPr>
            <w:color w:val="000000"/>
          </w:rPr>
          <w:t>2010</w:t>
        </w:r>
      </w:ins>
      <w:ins w:id="28" w:author="KL" w:date="2019-04-21T11:07:00Z">
        <w:r w:rsidR="00050023">
          <w:rPr>
            <w:color w:val="000000"/>
          </w:rPr>
          <w:t xml:space="preserve">) </w:t>
        </w:r>
      </w:ins>
      <w:r w:rsidRPr="004F302B">
        <w:rPr>
          <w:color w:val="000000"/>
        </w:rPr>
        <w:t xml:space="preserve">claimed that </w:t>
      </w:r>
      <w:ins w:id="29" w:author="KL" w:date="2019-04-21T11:07:00Z">
        <w:r w:rsidR="00050023">
          <w:rPr>
            <w:color w:val="000000"/>
          </w:rPr>
          <w:t xml:space="preserve">a </w:t>
        </w:r>
      </w:ins>
      <w:r w:rsidRPr="004F302B">
        <w:rPr>
          <w:color w:val="000000"/>
        </w:rPr>
        <w:t>participant</w:t>
      </w:r>
      <w:ins w:id="30" w:author="KL" w:date="2019-04-21T11:07:00Z">
        <w:r w:rsidR="00050023">
          <w:rPr>
            <w:color w:val="000000"/>
          </w:rPr>
          <w:t>’</w:t>
        </w:r>
      </w:ins>
      <w:r w:rsidRPr="004F302B">
        <w:rPr>
          <w:color w:val="000000"/>
        </w:rPr>
        <w:t>s</w:t>
      </w:r>
      <w:del w:id="31" w:author="KL" w:date="2019-04-21T11:07:00Z">
        <w:r w:rsidRPr="004F302B" w:rsidDel="00050023">
          <w:rPr>
            <w:color w:val="000000"/>
          </w:rPr>
          <w:delText>’</w:delText>
        </w:r>
      </w:del>
      <w:r w:rsidRPr="004F302B">
        <w:rPr>
          <w:color w:val="000000"/>
        </w:rPr>
        <w:t xml:space="preserve"> </w:t>
      </w:r>
      <w:commentRangeStart w:id="32"/>
      <w:r w:rsidRPr="004F302B">
        <w:rPr>
          <w:color w:val="000000"/>
        </w:rPr>
        <w:t>perception of time was directly influenced by the actions involved in the task of playing the game, resulting in a time “speed-up” as the game grew more difficult</w:t>
      </w:r>
      <w:commentRangeEnd w:id="32"/>
      <w:r w:rsidR="00050023">
        <w:rPr>
          <w:rStyle w:val="CommentReference"/>
        </w:rPr>
        <w:commentReference w:id="32"/>
      </w:r>
      <w:r w:rsidRPr="004F302B">
        <w:rPr>
          <w:color w:val="000000"/>
        </w:rPr>
        <w:t xml:space="preserve">. Presently, we are attempting to improve upon their methodology to examine the same effect in a pong game. </w:t>
      </w:r>
    </w:p>
    <w:p w14:paraId="6E3AA5D9" w14:textId="6FDC7697" w:rsidR="004F302B" w:rsidRPr="004F302B" w:rsidDel="00793CB8" w:rsidRDefault="004F302B" w:rsidP="004C5535">
      <w:pPr>
        <w:spacing w:line="480" w:lineRule="auto"/>
        <w:ind w:firstLine="720"/>
        <w:rPr>
          <w:del w:id="33" w:author="Lindsey Sample" w:date="2019-04-27T13:14:00Z"/>
        </w:rPr>
        <w:pPrChange w:id="34" w:author="Lindsey Sample" w:date="2019-04-27T13:14:00Z">
          <w:pPr>
            <w:spacing w:line="480" w:lineRule="auto"/>
            <w:ind w:firstLine="720"/>
            <w:jc w:val="center"/>
          </w:pPr>
        </w:pPrChange>
      </w:pPr>
      <w:r w:rsidRPr="004F302B">
        <w:rPr>
          <w:i/>
          <w:iCs/>
          <w:color w:val="000000"/>
        </w:rPr>
        <w:t>Validity of Research in Question</w:t>
      </w:r>
      <w:ins w:id="35" w:author="Lindsey Sample" w:date="2019-04-27T13:14:00Z">
        <w:r w:rsidR="00793CB8">
          <w:rPr>
            <w:color w:val="000000"/>
          </w:rPr>
          <w:t xml:space="preserve">. </w:t>
        </w:r>
      </w:ins>
    </w:p>
    <w:p w14:paraId="5AF9579D" w14:textId="77777777" w:rsidR="004F302B" w:rsidRPr="004F302B" w:rsidRDefault="004F302B" w:rsidP="004C5535">
      <w:pPr>
        <w:spacing w:line="480" w:lineRule="auto"/>
        <w:ind w:firstLine="720"/>
      </w:pPr>
      <w:proofErr w:type="spellStart"/>
      <w:r w:rsidRPr="004F302B">
        <w:rPr>
          <w:color w:val="000000"/>
        </w:rPr>
        <w:t>The</w:t>
      </w:r>
      <w:proofErr w:type="spellEnd"/>
      <w:r w:rsidRPr="004F302B">
        <w:rPr>
          <w:color w:val="000000"/>
        </w:rPr>
        <w:t xml:space="preserve"> existing body of research discussed</w:t>
      </w:r>
      <w:del w:id="36" w:author="Lindsey Sample" w:date="2019-04-27T13:14:00Z">
        <w:r w:rsidRPr="004F302B" w:rsidDel="00981ECD">
          <w:rPr>
            <w:color w:val="000000"/>
          </w:rPr>
          <w:delText xml:space="preserve"> so far</w:delText>
        </w:r>
      </w:del>
      <w:r w:rsidRPr="004F302B">
        <w:rPr>
          <w:color w:val="000000"/>
        </w:rPr>
        <w:t xml:space="preserve"> has claimed that “perception is a function of the perceiver’s abilities” (Witt, 2011). This falls into the general category of top-down effects. According to the action-specific perception account, higher-level cognition (i.e., how difficult we believe a task is, </w:t>
      </w:r>
      <w:commentRangeStart w:id="37"/>
      <w:r w:rsidRPr="004F302B">
        <w:rPr>
          <w:color w:val="000000"/>
        </w:rPr>
        <w:t>our ability/skill to perform that task</w:t>
      </w:r>
      <w:commentRangeEnd w:id="37"/>
      <w:r w:rsidR="00050023">
        <w:rPr>
          <w:rStyle w:val="CommentReference"/>
        </w:rPr>
        <w:commentReference w:id="37"/>
      </w:r>
      <w:r w:rsidRPr="004F302B">
        <w:rPr>
          <w:color w:val="000000"/>
        </w:rPr>
        <w:t xml:space="preserve">, etc.) can directly influence lower-level perception of objects or experiences. However, extant research into action-specific perception research is flawed, and it is uncertain whether it demonstrates </w:t>
      </w:r>
      <w:r w:rsidRPr="004F302B">
        <w:rPr>
          <w:i/>
          <w:iCs/>
          <w:color w:val="000000"/>
        </w:rPr>
        <w:t>true</w:t>
      </w:r>
      <w:r w:rsidRPr="004F302B">
        <w:rPr>
          <w:color w:val="000000"/>
        </w:rPr>
        <w:t xml:space="preserve"> top-down effects, or whether the top-down effects that it claims to demonstrate are conflated by the influences of confounding factors (Firestone &amp; Scholl, 2016). Attention has been drawn to the validity of these studies and experimental flaws that call into question top-down findings. </w:t>
      </w:r>
      <w:r w:rsidRPr="004F302B">
        <w:rPr>
          <w:color w:val="000000"/>
        </w:rPr>
        <w:lastRenderedPageBreak/>
        <w:t xml:space="preserve">Firestone and Scholl (2016), in their criticism of research involving top-down effects, outline several “pitfalls” </w:t>
      </w:r>
      <w:commentRangeStart w:id="38"/>
      <w:del w:id="39" w:author="KL" w:date="2019-04-21T11:10:00Z">
        <w:r w:rsidRPr="004F302B" w:rsidDel="00050023">
          <w:rPr>
            <w:color w:val="000000"/>
          </w:rPr>
          <w:delText xml:space="preserve">which </w:delText>
        </w:r>
      </w:del>
      <w:ins w:id="40" w:author="KL" w:date="2019-04-21T11:10:00Z">
        <w:r w:rsidR="00050023">
          <w:rPr>
            <w:color w:val="000000"/>
          </w:rPr>
          <w:t>that</w:t>
        </w:r>
        <w:commentRangeEnd w:id="38"/>
        <w:r w:rsidR="00050023">
          <w:rPr>
            <w:rStyle w:val="CommentReference"/>
          </w:rPr>
          <w:commentReference w:id="38"/>
        </w:r>
        <w:r w:rsidR="00050023" w:rsidRPr="004F302B">
          <w:rPr>
            <w:color w:val="000000"/>
          </w:rPr>
          <w:t xml:space="preserve"> </w:t>
        </w:r>
      </w:ins>
      <w:r w:rsidRPr="004F302B">
        <w:rPr>
          <w:color w:val="000000"/>
        </w:rPr>
        <w:t xml:space="preserve">have the potential to compromise the integrity of findings. One of our motivations for choosing to build upon the work of Witt and </w:t>
      </w:r>
      <w:proofErr w:type="spellStart"/>
      <w:r w:rsidRPr="004F302B">
        <w:rPr>
          <w:color w:val="000000"/>
        </w:rPr>
        <w:t>Sugovic</w:t>
      </w:r>
      <w:proofErr w:type="spellEnd"/>
      <w:r w:rsidRPr="004F302B">
        <w:rPr>
          <w:color w:val="000000"/>
        </w:rPr>
        <w:t xml:space="preserve"> (2010) in the present study is to determine whether the effect still holds once we eliminate the pitfalls that plagued their study. We specifically address the pitfalls of memory confluence and task demand.</w:t>
      </w:r>
    </w:p>
    <w:p w14:paraId="2AA2FD86" w14:textId="1BAA6603" w:rsidR="004F302B" w:rsidRPr="004F302B" w:rsidDel="00981ECD" w:rsidRDefault="004F302B" w:rsidP="004C5535">
      <w:pPr>
        <w:spacing w:line="480" w:lineRule="auto"/>
        <w:ind w:firstLine="720"/>
        <w:rPr>
          <w:del w:id="41" w:author="Lindsey Sample" w:date="2019-04-27T13:16:00Z"/>
        </w:rPr>
        <w:pPrChange w:id="42" w:author="Lindsey Sample" w:date="2019-04-27T13:16:00Z">
          <w:pPr>
            <w:spacing w:line="480" w:lineRule="auto"/>
            <w:ind w:firstLine="720"/>
            <w:jc w:val="center"/>
          </w:pPr>
        </w:pPrChange>
      </w:pPr>
      <w:r w:rsidRPr="004F302B">
        <w:rPr>
          <w:i/>
          <w:iCs/>
          <w:color w:val="000000"/>
        </w:rPr>
        <w:t>Memory Pitfall Elimination</w:t>
      </w:r>
      <w:ins w:id="43" w:author="Lindsey Sample" w:date="2019-04-27T13:16:00Z">
        <w:r w:rsidR="00981ECD">
          <w:rPr>
            <w:color w:val="000000"/>
          </w:rPr>
          <w:t xml:space="preserve">. </w:t>
        </w:r>
      </w:ins>
    </w:p>
    <w:p w14:paraId="49E4CF34" w14:textId="690FF1DC" w:rsidR="004F302B" w:rsidRPr="004F302B" w:rsidRDefault="004F302B" w:rsidP="004C5535">
      <w:pPr>
        <w:spacing w:line="480" w:lineRule="auto"/>
        <w:ind w:firstLine="720"/>
      </w:pPr>
      <w:proofErr w:type="spellStart"/>
      <w:r w:rsidRPr="004F302B">
        <w:rPr>
          <w:color w:val="000000"/>
        </w:rPr>
        <w:t>According</w:t>
      </w:r>
      <w:proofErr w:type="spellEnd"/>
      <w:r w:rsidRPr="004F302B">
        <w:rPr>
          <w:color w:val="000000"/>
        </w:rPr>
        <w:t xml:space="preserve"> to Firestone &amp; Scholl’s (2016</w:t>
      </w:r>
      <w:commentRangeStart w:id="44"/>
      <w:r w:rsidRPr="004F302B">
        <w:rPr>
          <w:color w:val="000000"/>
        </w:rPr>
        <w:t>) pitfall of memory</w:t>
      </w:r>
      <w:commentRangeEnd w:id="44"/>
      <w:r w:rsidR="00050023">
        <w:rPr>
          <w:rStyle w:val="CommentReference"/>
        </w:rPr>
        <w:commentReference w:id="44"/>
      </w:r>
      <w:r w:rsidRPr="004F302B">
        <w:rPr>
          <w:color w:val="000000"/>
        </w:rPr>
        <w:t xml:space="preserve">, if participants are asked to recall a perceptual experience, their </w:t>
      </w:r>
      <w:commentRangeStart w:id="45"/>
      <w:r w:rsidRPr="004F302B">
        <w:rPr>
          <w:color w:val="000000"/>
        </w:rPr>
        <w:t>report</w:t>
      </w:r>
      <w:ins w:id="46" w:author="KL" w:date="2019-04-21T11:11:00Z">
        <w:r w:rsidR="00050023">
          <w:rPr>
            <w:color w:val="000000"/>
          </w:rPr>
          <w:t>s</w:t>
        </w:r>
      </w:ins>
      <w:r w:rsidRPr="004F302B">
        <w:rPr>
          <w:color w:val="000000"/>
        </w:rPr>
        <w:t xml:space="preserve"> may not be consistent with their actual perceptual experience</w:t>
      </w:r>
      <w:ins w:id="47" w:author="KL" w:date="2019-04-21T11:11:00Z">
        <w:r w:rsidR="00050023">
          <w:rPr>
            <w:color w:val="000000"/>
          </w:rPr>
          <w:t>s</w:t>
        </w:r>
        <w:commentRangeEnd w:id="45"/>
        <w:r w:rsidR="00050023">
          <w:rPr>
            <w:rStyle w:val="CommentReference"/>
          </w:rPr>
          <w:commentReference w:id="45"/>
        </w:r>
      </w:ins>
      <w:r w:rsidRPr="004F302B">
        <w:rPr>
          <w:color w:val="000000"/>
        </w:rPr>
        <w:t>. Memories distort even over a brief period of time, and any after-the-fact account cannot be treated as reliable. Further, memory is an element of higher-level cognition</w:t>
      </w:r>
      <w:commentRangeStart w:id="48"/>
      <w:del w:id="49" w:author="Lindsey Sample" w:date="2019-04-27T13:17:00Z">
        <w:r w:rsidRPr="004F302B" w:rsidDel="00ED2BC4">
          <w:rPr>
            <w:color w:val="000000"/>
          </w:rPr>
          <w:delText>,</w:delText>
        </w:r>
      </w:del>
      <w:r w:rsidRPr="004F302B">
        <w:rPr>
          <w:color w:val="000000"/>
        </w:rPr>
        <w:t xml:space="preserve"> </w:t>
      </w:r>
      <w:commentRangeEnd w:id="48"/>
      <w:r w:rsidR="00050023">
        <w:rPr>
          <w:rStyle w:val="CommentReference"/>
        </w:rPr>
        <w:commentReference w:id="48"/>
      </w:r>
      <w:r w:rsidRPr="004F302B">
        <w:rPr>
          <w:color w:val="000000"/>
        </w:rPr>
        <w:t xml:space="preserve">and cannot be treated as equivalent to lower-level online perception. Thus, studies claiming to have found </w:t>
      </w:r>
      <w:del w:id="50" w:author="Lindsey Sample" w:date="2019-04-29T01:53:00Z">
        <w:r w:rsidRPr="004F302B" w:rsidDel="003F51A3">
          <w:rPr>
            <w:color w:val="000000"/>
          </w:rPr>
          <w:delText>“</w:delText>
        </w:r>
      </w:del>
      <w:r w:rsidRPr="004F302B">
        <w:rPr>
          <w:color w:val="000000"/>
        </w:rPr>
        <w:t>top-down effects</w:t>
      </w:r>
      <w:del w:id="51" w:author="Lindsey Sample" w:date="2019-04-29T01:53:00Z">
        <w:r w:rsidRPr="004F302B" w:rsidDel="003F51A3">
          <w:rPr>
            <w:color w:val="000000"/>
          </w:rPr>
          <w:delText>”</w:delText>
        </w:r>
      </w:del>
      <w:r w:rsidRPr="004F302B">
        <w:rPr>
          <w:color w:val="000000"/>
        </w:rPr>
        <w:t xml:space="preserve"> that rely on participants’ reported recollections of perceptions may not have found a true top-down </w:t>
      </w:r>
      <w:proofErr w:type="gramStart"/>
      <w:r w:rsidRPr="004F302B">
        <w:rPr>
          <w:color w:val="000000"/>
        </w:rPr>
        <w:t>effect  (</w:t>
      </w:r>
      <w:proofErr w:type="gramEnd"/>
      <w:r w:rsidRPr="004F302B">
        <w:rPr>
          <w:color w:val="000000"/>
        </w:rPr>
        <w:t xml:space="preserve">i.e., a direct effect on perception from cognition) and, rather, may have identified an indirect effect of memory on perceptual recall. </w:t>
      </w:r>
      <w:del w:id="52" w:author="Lindsey Sample" w:date="2019-04-27T13:18:00Z">
        <w:r w:rsidRPr="004F302B" w:rsidDel="00ED2BC4">
          <w:rPr>
            <w:color w:val="000000"/>
          </w:rPr>
          <w:delText>The vast majority of research into</w:delText>
        </w:r>
      </w:del>
      <w:ins w:id="53" w:author="Lindsey Sample" w:date="2019-04-27T13:18:00Z">
        <w:r w:rsidR="00ED2BC4">
          <w:rPr>
            <w:color w:val="000000"/>
          </w:rPr>
          <w:t>Much of the research that targets</w:t>
        </w:r>
      </w:ins>
      <w:r w:rsidRPr="004F302B">
        <w:rPr>
          <w:color w:val="000000"/>
        </w:rPr>
        <w:t xml:space="preserve"> </w:t>
      </w:r>
      <w:commentRangeStart w:id="54"/>
      <w:del w:id="55" w:author="Lindsey Sample" w:date="2019-04-27T13:17:00Z">
        <w:r w:rsidRPr="004F302B" w:rsidDel="00ED2BC4">
          <w:rPr>
            <w:color w:val="000000"/>
          </w:rPr>
          <w:delText>“</w:delText>
        </w:r>
      </w:del>
      <w:r w:rsidRPr="004F302B">
        <w:rPr>
          <w:color w:val="000000"/>
        </w:rPr>
        <w:t>action-specific perception</w:t>
      </w:r>
      <w:del w:id="56" w:author="Lindsey Sample" w:date="2019-04-27T13:18:00Z">
        <w:r w:rsidRPr="004F302B" w:rsidDel="00ED2BC4">
          <w:rPr>
            <w:color w:val="000000"/>
          </w:rPr>
          <w:delText>”</w:delText>
        </w:r>
      </w:del>
      <w:commentRangeEnd w:id="54"/>
      <w:r w:rsidR="00BE4133">
        <w:rPr>
          <w:rStyle w:val="CommentReference"/>
        </w:rPr>
        <w:commentReference w:id="54"/>
      </w:r>
      <w:r w:rsidRPr="004F302B">
        <w:rPr>
          <w:color w:val="000000"/>
        </w:rPr>
        <w:t xml:space="preserve"> </w:t>
      </w:r>
      <w:commentRangeStart w:id="57"/>
      <w:del w:id="58" w:author="Lindsey Sample" w:date="2019-04-27T13:18:00Z">
        <w:r w:rsidRPr="004F302B" w:rsidDel="00ED2BC4">
          <w:rPr>
            <w:color w:val="000000"/>
          </w:rPr>
          <w:delText>falls into</w:delText>
        </w:r>
      </w:del>
      <w:ins w:id="59" w:author="Lindsey Sample" w:date="2019-04-27T13:18:00Z">
        <w:r w:rsidR="00ED2BC4">
          <w:rPr>
            <w:color w:val="000000"/>
          </w:rPr>
          <w:t>incorporates</w:t>
        </w:r>
      </w:ins>
      <w:r w:rsidRPr="004F302B">
        <w:rPr>
          <w:color w:val="000000"/>
        </w:rPr>
        <w:t xml:space="preserve"> this pitfall</w:t>
      </w:r>
      <w:commentRangeEnd w:id="57"/>
      <w:r w:rsidR="00BE4133">
        <w:rPr>
          <w:rStyle w:val="CommentReference"/>
        </w:rPr>
        <w:commentReference w:id="57"/>
      </w:r>
      <w:r w:rsidRPr="004F302B">
        <w:rPr>
          <w:color w:val="000000"/>
        </w:rPr>
        <w:t xml:space="preserve">, and Witt &amp; </w:t>
      </w:r>
      <w:proofErr w:type="spellStart"/>
      <w:r w:rsidRPr="004F302B">
        <w:rPr>
          <w:color w:val="000000"/>
        </w:rPr>
        <w:t>Sugovic’s</w:t>
      </w:r>
      <w:proofErr w:type="spellEnd"/>
      <w:r w:rsidRPr="004F302B">
        <w:rPr>
          <w:color w:val="000000"/>
        </w:rPr>
        <w:t xml:space="preserve"> (201</w:t>
      </w:r>
      <w:ins w:id="60" w:author="Lindsey Sample" w:date="2019-04-29T01:54:00Z">
        <w:r w:rsidR="003F51A3">
          <w:rPr>
            <w:color w:val="000000"/>
          </w:rPr>
          <w:t>0</w:t>
        </w:r>
      </w:ins>
      <w:del w:id="61" w:author="Lindsey Sample" w:date="2019-04-29T01:54:00Z">
        <w:r w:rsidRPr="004F302B" w:rsidDel="003F51A3">
          <w:rPr>
            <w:color w:val="000000"/>
          </w:rPr>
          <w:delText>6</w:delText>
        </w:r>
      </w:del>
      <w:r w:rsidRPr="004F302B">
        <w:rPr>
          <w:color w:val="000000"/>
        </w:rPr>
        <w:t xml:space="preserve">) study is no exception. </w:t>
      </w:r>
      <w:commentRangeStart w:id="62"/>
      <w:del w:id="63" w:author="Lindsey Sample" w:date="2019-04-27T13:18:00Z">
        <w:r w:rsidRPr="004F302B" w:rsidDel="007B6A7F">
          <w:rPr>
            <w:color w:val="000000"/>
          </w:rPr>
          <w:delText xml:space="preserve">They </w:delText>
        </w:r>
      </w:del>
      <w:commentRangeEnd w:id="62"/>
      <w:ins w:id="64" w:author="Lindsey Sample" w:date="2019-04-27T13:18:00Z">
        <w:r w:rsidR="007B6A7F">
          <w:rPr>
            <w:color w:val="000000"/>
          </w:rPr>
          <w:t xml:space="preserve">Witt and </w:t>
        </w:r>
        <w:proofErr w:type="spellStart"/>
        <w:r w:rsidR="007B6A7F">
          <w:rPr>
            <w:color w:val="000000"/>
          </w:rPr>
          <w:t>Sugovic</w:t>
        </w:r>
      </w:ins>
      <w:proofErr w:type="spellEnd"/>
      <w:ins w:id="65" w:author="Lindsey Sample" w:date="2019-04-27T13:19:00Z">
        <w:r w:rsidR="007B6A7F">
          <w:rPr>
            <w:color w:val="000000"/>
          </w:rPr>
          <w:t xml:space="preserve"> (201</w:t>
        </w:r>
      </w:ins>
      <w:ins w:id="66" w:author="Lindsey Sample" w:date="2019-04-29T01:54:00Z">
        <w:r w:rsidR="003F51A3">
          <w:rPr>
            <w:color w:val="000000"/>
          </w:rPr>
          <w:t>0</w:t>
        </w:r>
      </w:ins>
      <w:ins w:id="67" w:author="Lindsey Sample" w:date="2019-04-27T13:19:00Z">
        <w:r w:rsidR="007B6A7F">
          <w:rPr>
            <w:color w:val="000000"/>
          </w:rPr>
          <w:t>)</w:t>
        </w:r>
      </w:ins>
      <w:ins w:id="68" w:author="Lindsey Sample" w:date="2019-04-27T13:18:00Z">
        <w:r w:rsidR="007B6A7F" w:rsidRPr="004F302B">
          <w:rPr>
            <w:color w:val="000000"/>
          </w:rPr>
          <w:t xml:space="preserve"> </w:t>
        </w:r>
      </w:ins>
      <w:r w:rsidR="00BE4133">
        <w:rPr>
          <w:rStyle w:val="CommentReference"/>
        </w:rPr>
        <w:commentReference w:id="62"/>
      </w:r>
      <w:r w:rsidRPr="004F302B">
        <w:rPr>
          <w:color w:val="000000"/>
        </w:rPr>
        <w:t>fall into the memory pitfall in two respects. First</w:t>
      </w:r>
      <w:del w:id="69" w:author="Lindsey Sample" w:date="2019-04-27T13:19:00Z">
        <w:r w:rsidRPr="004F302B" w:rsidDel="007B6A7F">
          <w:rPr>
            <w:color w:val="000000"/>
          </w:rPr>
          <w:delText xml:space="preserve"> of all</w:delText>
        </w:r>
      </w:del>
      <w:r w:rsidRPr="004F302B">
        <w:rPr>
          <w:color w:val="000000"/>
        </w:rPr>
        <w:t xml:space="preserve">, they ask participants to memorize “fast” and “slow” speeds in advance, then ask participants to compare the trial balls’ speeds to those memorized speeds. Furthermore, they ask participants to make this judgment </w:t>
      </w:r>
      <w:r w:rsidRPr="004F302B">
        <w:rPr>
          <w:i/>
          <w:iCs/>
          <w:color w:val="000000"/>
        </w:rPr>
        <w:t>after</w:t>
      </w:r>
      <w:r w:rsidRPr="004F302B">
        <w:rPr>
          <w:color w:val="000000"/>
        </w:rPr>
        <w:t xml:space="preserve"> the trials are complete– thus, relying on participants’ memory of motion</w:t>
      </w:r>
      <w:commentRangeStart w:id="70"/>
      <w:r w:rsidRPr="004F302B">
        <w:rPr>
          <w:color w:val="000000"/>
        </w:rPr>
        <w:t>,</w:t>
      </w:r>
      <w:commentRangeEnd w:id="70"/>
      <w:r w:rsidR="00BE4133">
        <w:rPr>
          <w:rStyle w:val="CommentReference"/>
        </w:rPr>
        <w:commentReference w:id="70"/>
      </w:r>
      <w:r w:rsidRPr="004F302B">
        <w:rPr>
          <w:color w:val="000000"/>
        </w:rPr>
        <w:t xml:space="preserve"> rather than </w:t>
      </w:r>
      <w:ins w:id="71" w:author="KL" w:date="2019-04-21T11:14:00Z">
        <w:r w:rsidR="00BE4133">
          <w:rPr>
            <w:color w:val="000000"/>
          </w:rPr>
          <w:t xml:space="preserve">on </w:t>
        </w:r>
      </w:ins>
      <w:r w:rsidRPr="004F302B">
        <w:rPr>
          <w:color w:val="000000"/>
        </w:rPr>
        <w:t xml:space="preserve">their online experience of motion. In essence, they are asking participants to compare a memory (of the trial ball’s speed) to another memory (of the preset </w:t>
      </w:r>
      <w:del w:id="72" w:author="Lindsey Sample" w:date="2019-04-29T01:54:00Z">
        <w:r w:rsidRPr="004F302B" w:rsidDel="003F51A3">
          <w:rPr>
            <w:color w:val="000000"/>
          </w:rPr>
          <w:delText>“</w:delText>
        </w:r>
      </w:del>
      <w:r w:rsidRPr="004F302B">
        <w:rPr>
          <w:color w:val="000000"/>
        </w:rPr>
        <w:t>fast</w:t>
      </w:r>
      <w:del w:id="73" w:author="Lindsey Sample" w:date="2019-04-29T01:54:00Z">
        <w:r w:rsidRPr="004F302B" w:rsidDel="003F51A3">
          <w:rPr>
            <w:color w:val="000000"/>
          </w:rPr>
          <w:delText>”</w:delText>
        </w:r>
      </w:del>
      <w:r w:rsidRPr="004F302B">
        <w:rPr>
          <w:color w:val="000000"/>
        </w:rPr>
        <w:t xml:space="preserve"> and </w:t>
      </w:r>
      <w:del w:id="74" w:author="Lindsey Sample" w:date="2019-04-29T01:54:00Z">
        <w:r w:rsidRPr="004F302B" w:rsidDel="003F51A3">
          <w:rPr>
            <w:color w:val="000000"/>
          </w:rPr>
          <w:delText>“</w:delText>
        </w:r>
      </w:del>
      <w:r w:rsidRPr="004F302B">
        <w:rPr>
          <w:color w:val="000000"/>
        </w:rPr>
        <w:t>slow</w:t>
      </w:r>
      <w:del w:id="75" w:author="Lindsey Sample" w:date="2019-04-29T01:54:00Z">
        <w:r w:rsidRPr="004F302B" w:rsidDel="003F51A3">
          <w:rPr>
            <w:color w:val="000000"/>
          </w:rPr>
          <w:delText>”</w:delText>
        </w:r>
      </w:del>
      <w:r w:rsidRPr="004F302B">
        <w:rPr>
          <w:color w:val="000000"/>
        </w:rPr>
        <w:t xml:space="preserve"> speeds). </w:t>
      </w:r>
    </w:p>
    <w:p w14:paraId="69EDC957" w14:textId="4AF022C4" w:rsidR="004F302B" w:rsidRPr="00FF3879" w:rsidDel="00D34852" w:rsidRDefault="004F302B" w:rsidP="00DF0400">
      <w:pPr>
        <w:spacing w:line="480" w:lineRule="auto"/>
        <w:ind w:firstLine="720"/>
        <w:rPr>
          <w:del w:id="76" w:author="Lindsey Sample" w:date="2019-04-27T17:48:00Z"/>
          <w:color w:val="000000"/>
        </w:rPr>
        <w:pPrChange w:id="77" w:author="Lindsey Sample" w:date="2019-04-29T01:54:00Z">
          <w:pPr>
            <w:spacing w:line="480" w:lineRule="auto"/>
            <w:ind w:firstLine="720"/>
          </w:pPr>
        </w:pPrChange>
      </w:pPr>
      <w:r w:rsidRPr="004F302B">
        <w:rPr>
          <w:color w:val="000000"/>
        </w:rPr>
        <w:t xml:space="preserve">In our attempt to eliminate the confounding pitfall of memory, unlike the Witt and </w:t>
      </w:r>
      <w:proofErr w:type="spellStart"/>
      <w:r w:rsidRPr="004F302B">
        <w:rPr>
          <w:color w:val="000000"/>
        </w:rPr>
        <w:t>Sugovic</w:t>
      </w:r>
      <w:proofErr w:type="spellEnd"/>
      <w:r w:rsidRPr="004F302B">
        <w:rPr>
          <w:color w:val="000000"/>
        </w:rPr>
        <w:t xml:space="preserve"> (2010) study, we do not ask participants to report their perception of the ball’s speed </w:t>
      </w:r>
      <w:r w:rsidRPr="004F302B">
        <w:rPr>
          <w:color w:val="000000"/>
        </w:rPr>
        <w:lastRenderedPageBreak/>
        <w:t xml:space="preserve">after the fact. Further, we do not ask participants to memorize preset speed comparisons in advance. Rather, we ask participants to report their real-time, moment-to-moment perceptual experiences. Specifically, in each trial, we ask participants whether the </w:t>
      </w:r>
      <w:del w:id="78" w:author="Lindsey Sample" w:date="2019-04-27T17:35:00Z">
        <w:r w:rsidRPr="004F302B" w:rsidDel="00A240C1">
          <w:rPr>
            <w:color w:val="000000"/>
          </w:rPr>
          <w:delText xml:space="preserve">“active </w:delText>
        </w:r>
      </w:del>
      <w:ins w:id="79" w:author="Lindsey Sample" w:date="2019-04-27T17:45:00Z">
        <w:r w:rsidR="00C968E8">
          <w:rPr>
            <w:color w:val="000000"/>
          </w:rPr>
          <w:t>t</w:t>
        </w:r>
      </w:ins>
      <w:ins w:id="80" w:author="Lindsey Sample" w:date="2019-04-27T17:46:00Z">
        <w:r w:rsidR="00C968E8">
          <w:rPr>
            <w:color w:val="000000"/>
          </w:rPr>
          <w:t>arget</w:t>
        </w:r>
      </w:ins>
      <w:ins w:id="81" w:author="Lindsey Sample" w:date="2019-04-27T17:35:00Z">
        <w:r w:rsidR="00A240C1" w:rsidRPr="004F302B">
          <w:rPr>
            <w:color w:val="000000"/>
          </w:rPr>
          <w:t xml:space="preserve"> </w:t>
        </w:r>
      </w:ins>
      <w:r w:rsidRPr="004F302B">
        <w:rPr>
          <w:color w:val="000000"/>
        </w:rPr>
        <w:t>ball</w:t>
      </w:r>
      <w:del w:id="82" w:author="Lindsey Sample" w:date="2019-04-27T17:35:00Z">
        <w:r w:rsidRPr="004F302B" w:rsidDel="00A240C1">
          <w:rPr>
            <w:color w:val="000000"/>
          </w:rPr>
          <w:delText>”</w:delText>
        </w:r>
      </w:del>
      <w:r w:rsidRPr="004F302B">
        <w:rPr>
          <w:color w:val="000000"/>
        </w:rPr>
        <w:t xml:space="preserve"> is moving </w:t>
      </w:r>
      <w:ins w:id="83" w:author="KL" w:date="2019-04-21T11:15:00Z">
        <w:r w:rsidR="00BE4133">
          <w:rPr>
            <w:color w:val="000000"/>
          </w:rPr>
          <w:t xml:space="preserve">at </w:t>
        </w:r>
      </w:ins>
      <w:r w:rsidRPr="004F302B">
        <w:rPr>
          <w:color w:val="000000"/>
        </w:rPr>
        <w:t xml:space="preserve">the same speed, faster, or slower than a </w:t>
      </w:r>
      <w:del w:id="84" w:author="Lindsey Sample" w:date="2019-04-27T17:35:00Z">
        <w:r w:rsidRPr="004F302B" w:rsidDel="00A240C1">
          <w:rPr>
            <w:color w:val="000000"/>
          </w:rPr>
          <w:delText>“</w:delText>
        </w:r>
      </w:del>
      <w:r w:rsidRPr="004F302B">
        <w:rPr>
          <w:color w:val="000000"/>
        </w:rPr>
        <w:t>background ball</w:t>
      </w:r>
      <w:del w:id="85" w:author="Lindsey Sample" w:date="2019-04-27T13:19:00Z">
        <w:r w:rsidRPr="004F302B" w:rsidDel="00D91347">
          <w:rPr>
            <w:color w:val="000000"/>
          </w:rPr>
          <w:delText>” (or “passive ball”)</w:delText>
        </w:r>
      </w:del>
      <w:r w:rsidRPr="004F302B">
        <w:rPr>
          <w:color w:val="000000"/>
        </w:rPr>
        <w:t>. We ask participants</w:t>
      </w:r>
      <w:ins w:id="86" w:author="KL" w:date="2019-04-21T11:16:00Z">
        <w:r w:rsidR="00BE4133">
          <w:rPr>
            <w:color w:val="000000"/>
          </w:rPr>
          <w:t xml:space="preserve"> to respond</w:t>
        </w:r>
      </w:ins>
      <w:r w:rsidRPr="004F302B">
        <w:rPr>
          <w:color w:val="000000"/>
        </w:rPr>
        <w:t xml:space="preserve"> during the trial, rather than after</w:t>
      </w:r>
      <w:r w:rsidRPr="004F302B">
        <w:rPr>
          <w:i/>
          <w:iCs/>
          <w:color w:val="000000"/>
        </w:rPr>
        <w:t xml:space="preserve"> </w:t>
      </w:r>
      <w:r w:rsidRPr="004F302B">
        <w:rPr>
          <w:color w:val="000000"/>
        </w:rPr>
        <w:t xml:space="preserve">the trial, in order to help eliminate the possible confound of memory. The </w:t>
      </w:r>
      <w:del w:id="87" w:author="Lindsey Sample" w:date="2019-04-27T17:36:00Z">
        <w:r w:rsidRPr="004F302B" w:rsidDel="00A240C1">
          <w:rPr>
            <w:color w:val="000000"/>
          </w:rPr>
          <w:delText xml:space="preserve">active </w:delText>
        </w:r>
      </w:del>
      <w:ins w:id="88" w:author="Lindsey Sample" w:date="2019-04-27T17:46:00Z">
        <w:r w:rsidR="00C968E8">
          <w:rPr>
            <w:color w:val="000000"/>
          </w:rPr>
          <w:t>target</w:t>
        </w:r>
      </w:ins>
      <w:ins w:id="89" w:author="Lindsey Sample" w:date="2019-04-27T17:36:00Z">
        <w:r w:rsidR="00A240C1" w:rsidRPr="004F302B">
          <w:rPr>
            <w:color w:val="000000"/>
          </w:rPr>
          <w:t xml:space="preserve"> </w:t>
        </w:r>
      </w:ins>
      <w:r w:rsidRPr="004F302B">
        <w:rPr>
          <w:color w:val="000000"/>
        </w:rPr>
        <w:t xml:space="preserve">ball </w:t>
      </w:r>
      <w:del w:id="90" w:author="Lindsey Sample" w:date="2019-04-27T17:36:00Z">
        <w:r w:rsidRPr="004F302B" w:rsidDel="00A240C1">
          <w:rPr>
            <w:color w:val="000000"/>
          </w:rPr>
          <w:delText xml:space="preserve">is the ball pertinent to the game: the participants actually play with this ball, trying to bounce it back with the paddle, and it </w:delText>
        </w:r>
      </w:del>
      <w:ins w:id="91" w:author="Lindsey Sample" w:date="2019-04-27T17:36:00Z">
        <w:r w:rsidR="00A240C1">
          <w:rPr>
            <w:color w:val="000000"/>
          </w:rPr>
          <w:t xml:space="preserve">is hit by the player paddle and </w:t>
        </w:r>
      </w:ins>
      <w:r w:rsidRPr="004F302B">
        <w:rPr>
          <w:color w:val="000000"/>
        </w:rPr>
        <w:t xml:space="preserve">contributes to their </w:t>
      </w:r>
      <w:commentRangeStart w:id="92"/>
      <w:del w:id="93" w:author="Lindsey Sample" w:date="2019-04-27T17:31:00Z">
        <w:r w:rsidRPr="004F302B" w:rsidDel="000117FE">
          <w:rPr>
            <w:color w:val="000000"/>
          </w:rPr>
          <w:delText>“</w:delText>
        </w:r>
      </w:del>
      <w:r w:rsidRPr="004F302B">
        <w:rPr>
          <w:color w:val="000000"/>
        </w:rPr>
        <w:t>score</w:t>
      </w:r>
      <w:del w:id="94" w:author="Lindsey Sample" w:date="2019-04-27T17:31:00Z">
        <w:r w:rsidRPr="004F302B" w:rsidDel="000117FE">
          <w:rPr>
            <w:color w:val="000000"/>
          </w:rPr>
          <w:delText>”</w:delText>
        </w:r>
      </w:del>
      <w:r w:rsidRPr="004F302B">
        <w:rPr>
          <w:color w:val="000000"/>
        </w:rPr>
        <w:t xml:space="preserve"> </w:t>
      </w:r>
      <w:commentRangeEnd w:id="92"/>
      <w:r w:rsidR="00BE4133">
        <w:rPr>
          <w:rStyle w:val="CommentReference"/>
        </w:rPr>
        <w:commentReference w:id="92"/>
      </w:r>
      <w:r w:rsidRPr="004F302B">
        <w:rPr>
          <w:color w:val="000000"/>
        </w:rPr>
        <w:t>in each trial.</w:t>
      </w:r>
      <w:del w:id="95" w:author="Lindsey Sample" w:date="2019-04-27T17:36:00Z">
        <w:r w:rsidRPr="004F302B" w:rsidDel="00A240C1">
          <w:rPr>
            <w:color w:val="000000"/>
          </w:rPr>
          <w:delText xml:space="preserve"> Meanwhile,</w:delText>
        </w:r>
      </w:del>
      <w:r w:rsidRPr="004F302B">
        <w:rPr>
          <w:color w:val="000000"/>
        </w:rPr>
        <w:t xml:space="preserve"> </w:t>
      </w:r>
      <w:ins w:id="96" w:author="Lindsey Sample" w:date="2019-04-27T17:36:00Z">
        <w:r w:rsidR="00A240C1">
          <w:rPr>
            <w:color w:val="000000"/>
          </w:rPr>
          <w:t>T</w:t>
        </w:r>
      </w:ins>
      <w:del w:id="97" w:author="Lindsey Sample" w:date="2019-04-27T17:36:00Z">
        <w:r w:rsidRPr="004F302B" w:rsidDel="00A240C1">
          <w:rPr>
            <w:color w:val="000000"/>
          </w:rPr>
          <w:delText>t</w:delText>
        </w:r>
      </w:del>
      <w:r w:rsidRPr="004F302B">
        <w:rPr>
          <w:color w:val="000000"/>
        </w:rPr>
        <w:t xml:space="preserve">he </w:t>
      </w:r>
      <w:del w:id="98" w:author="Lindsey Sample" w:date="2019-04-27T17:36:00Z">
        <w:r w:rsidRPr="004F302B" w:rsidDel="00A240C1">
          <w:rPr>
            <w:color w:val="000000"/>
          </w:rPr>
          <w:delText xml:space="preserve">passive </w:delText>
        </w:r>
      </w:del>
      <w:ins w:id="99" w:author="Lindsey Sample" w:date="2019-04-27T17:36:00Z">
        <w:r w:rsidR="00A240C1">
          <w:rPr>
            <w:color w:val="000000"/>
          </w:rPr>
          <w:t>background</w:t>
        </w:r>
        <w:r w:rsidR="00A240C1" w:rsidRPr="004F302B">
          <w:rPr>
            <w:color w:val="000000"/>
          </w:rPr>
          <w:t xml:space="preserve"> </w:t>
        </w:r>
      </w:ins>
      <w:r w:rsidRPr="004F302B">
        <w:rPr>
          <w:color w:val="000000"/>
        </w:rPr>
        <w:t xml:space="preserve">ball bounces </w:t>
      </w:r>
      <w:del w:id="100" w:author="Lindsey Sample" w:date="2019-04-27T17:37:00Z">
        <w:r w:rsidRPr="004F302B" w:rsidDel="00A240C1">
          <w:rPr>
            <w:color w:val="000000"/>
          </w:rPr>
          <w:delText xml:space="preserve">around </w:delText>
        </w:r>
      </w:del>
      <w:r w:rsidRPr="004F302B">
        <w:rPr>
          <w:color w:val="000000"/>
        </w:rPr>
        <w:t>in the background</w:t>
      </w:r>
      <w:ins w:id="101" w:author="Lindsey Sample" w:date="2019-04-27T17:37:00Z">
        <w:r w:rsidR="00A240C1">
          <w:rPr>
            <w:color w:val="000000"/>
          </w:rPr>
          <w:t>,</w:t>
        </w:r>
      </w:ins>
      <w:commentRangeStart w:id="102"/>
      <w:del w:id="103" w:author="Lindsey Sample" w:date="2019-04-27T17:37:00Z">
        <w:r w:rsidRPr="004F302B" w:rsidDel="00A240C1">
          <w:rPr>
            <w:color w:val="000000"/>
          </w:rPr>
          <w:delText>,</w:delText>
        </w:r>
      </w:del>
      <w:r w:rsidRPr="004F302B">
        <w:rPr>
          <w:color w:val="000000"/>
        </w:rPr>
        <w:t xml:space="preserve"> </w:t>
      </w:r>
      <w:commentRangeEnd w:id="102"/>
      <w:r w:rsidR="00BE4133">
        <w:rPr>
          <w:rStyle w:val="CommentReference"/>
        </w:rPr>
        <w:commentReference w:id="102"/>
      </w:r>
      <w:del w:id="104" w:author="Lindsey Sample" w:date="2019-04-27T17:37:00Z">
        <w:r w:rsidRPr="004F302B" w:rsidDel="00A240C1">
          <w:rPr>
            <w:color w:val="000000"/>
          </w:rPr>
          <w:delText>and</w:delText>
        </w:r>
      </w:del>
      <w:r w:rsidRPr="004F302B">
        <w:rPr>
          <w:color w:val="000000"/>
        </w:rPr>
        <w:t xml:space="preserve"> has no bearing on the game or score</w:t>
      </w:r>
      <w:ins w:id="105" w:author="Lindsey Sample" w:date="2019-04-27T17:37:00Z">
        <w:r w:rsidR="00A240C1">
          <w:rPr>
            <w:color w:val="000000"/>
          </w:rPr>
          <w:t>,</w:t>
        </w:r>
      </w:ins>
      <w:del w:id="106" w:author="Lindsey Sample" w:date="2019-04-27T17:37:00Z">
        <w:r w:rsidRPr="004F302B" w:rsidDel="00A240C1">
          <w:rPr>
            <w:color w:val="000000"/>
          </w:rPr>
          <w:delText>.</w:delText>
        </w:r>
      </w:del>
      <w:r w:rsidRPr="004F302B">
        <w:rPr>
          <w:color w:val="000000"/>
        </w:rPr>
        <w:t xml:space="preserve"> </w:t>
      </w:r>
      <w:del w:id="107" w:author="Lindsey Sample" w:date="2019-04-27T17:37:00Z">
        <w:r w:rsidRPr="004F302B" w:rsidDel="00A240C1">
          <w:rPr>
            <w:color w:val="000000"/>
          </w:rPr>
          <w:delText xml:space="preserve">It is simply there for </w:delText>
        </w:r>
        <w:r w:rsidR="002207FE" w:rsidRPr="00FF3879" w:rsidDel="00A240C1">
          <w:rPr>
            <w:color w:val="000000"/>
          </w:rPr>
          <w:delText xml:space="preserve">reference </w:delText>
        </w:r>
        <w:r w:rsidRPr="004F302B" w:rsidDel="00A240C1">
          <w:rPr>
            <w:color w:val="000000"/>
          </w:rPr>
          <w:delText xml:space="preserve">so </w:delText>
        </w:r>
        <w:r w:rsidR="002207FE" w:rsidRPr="00FF3879" w:rsidDel="00A240C1">
          <w:rPr>
            <w:color w:val="000000"/>
          </w:rPr>
          <w:delText xml:space="preserve">that </w:delText>
        </w:r>
        <w:r w:rsidRPr="004F302B" w:rsidDel="00A240C1">
          <w:rPr>
            <w:color w:val="000000"/>
          </w:rPr>
          <w:delText>participants have a comparison point for speed, rather than memorizing speeds</w:delText>
        </w:r>
      </w:del>
      <w:ins w:id="108" w:author="Lindsey Sample" w:date="2019-04-27T17:37:00Z">
        <w:r w:rsidR="00A240C1">
          <w:rPr>
            <w:color w:val="000000"/>
          </w:rPr>
          <w:t>and simply serves as a reference for speed, which is utilized when we ask participants to guess which ball is moving faster</w:t>
        </w:r>
      </w:ins>
      <w:ins w:id="109" w:author="Lindsey Sample" w:date="2019-04-29T01:55:00Z">
        <w:r w:rsidR="007C39FE">
          <w:rPr>
            <w:color w:val="000000"/>
          </w:rPr>
          <w:t xml:space="preserve"> (target or background)</w:t>
        </w:r>
      </w:ins>
      <w:ins w:id="110" w:author="Lindsey Sample" w:date="2019-04-27T17:37:00Z">
        <w:r w:rsidR="00A240C1">
          <w:rPr>
            <w:color w:val="000000"/>
          </w:rPr>
          <w:t>, or if they are moving the same speed</w:t>
        </w:r>
      </w:ins>
      <w:r w:rsidRPr="004F302B">
        <w:rPr>
          <w:color w:val="000000"/>
        </w:rPr>
        <w:t xml:space="preserve">. Critically, the </w:t>
      </w:r>
      <w:del w:id="111" w:author="Lindsey Sample" w:date="2019-04-27T17:38:00Z">
        <w:r w:rsidRPr="004F302B" w:rsidDel="00A240C1">
          <w:rPr>
            <w:color w:val="000000"/>
          </w:rPr>
          <w:delText xml:space="preserve">active </w:delText>
        </w:r>
      </w:del>
      <w:ins w:id="112" w:author="Lindsey Sample" w:date="2019-04-27T17:45:00Z">
        <w:r w:rsidR="00C968E8">
          <w:rPr>
            <w:color w:val="000000"/>
          </w:rPr>
          <w:t>target</w:t>
        </w:r>
      </w:ins>
      <w:ins w:id="113" w:author="Lindsey Sample" w:date="2019-04-27T17:38:00Z">
        <w:r w:rsidR="00A240C1" w:rsidRPr="004F302B">
          <w:rPr>
            <w:color w:val="000000"/>
          </w:rPr>
          <w:t xml:space="preserve"> </w:t>
        </w:r>
      </w:ins>
      <w:r w:rsidRPr="004F302B">
        <w:rPr>
          <w:color w:val="000000"/>
        </w:rPr>
        <w:t xml:space="preserve">ball and </w:t>
      </w:r>
      <w:del w:id="114" w:author="Lindsey Sample" w:date="2019-04-27T17:38:00Z">
        <w:r w:rsidRPr="004F302B" w:rsidDel="00A240C1">
          <w:rPr>
            <w:color w:val="000000"/>
          </w:rPr>
          <w:delText xml:space="preserve">passive </w:delText>
        </w:r>
      </w:del>
      <w:ins w:id="115" w:author="Lindsey Sample" w:date="2019-04-27T17:38:00Z">
        <w:r w:rsidR="00A240C1">
          <w:rPr>
            <w:color w:val="000000"/>
          </w:rPr>
          <w:t>background</w:t>
        </w:r>
        <w:r w:rsidR="00A240C1" w:rsidRPr="004F302B">
          <w:rPr>
            <w:color w:val="000000"/>
          </w:rPr>
          <w:t xml:space="preserve"> </w:t>
        </w:r>
      </w:ins>
      <w:r w:rsidRPr="004F302B">
        <w:rPr>
          <w:color w:val="000000"/>
        </w:rPr>
        <w:t>ball will always be moving at the same speed</w:t>
      </w:r>
      <w:ins w:id="116" w:author="Lindsey Sample" w:date="2019-04-27T17:39:00Z">
        <w:r w:rsidR="004E4574">
          <w:rPr>
            <w:color w:val="000000"/>
          </w:rPr>
          <w:t xml:space="preserve">. </w:t>
        </w:r>
      </w:ins>
      <w:del w:id="117" w:author="Lindsey Sample" w:date="2019-04-27T17:39:00Z">
        <w:r w:rsidRPr="004F302B" w:rsidDel="004E4574">
          <w:rPr>
            <w:color w:val="000000"/>
          </w:rPr>
          <w:delText xml:space="preserve"> relative to one another (i.e., one will never be moving faster than the other). </w:delText>
        </w:r>
      </w:del>
      <w:r w:rsidRPr="004F302B">
        <w:rPr>
          <w:color w:val="000000"/>
        </w:rPr>
        <w:t xml:space="preserve">According to the action-specific perception hypothesis, the </w:t>
      </w:r>
      <w:del w:id="118" w:author="Lindsey Sample" w:date="2019-04-27T17:41:00Z">
        <w:r w:rsidRPr="004F302B" w:rsidDel="00585D1A">
          <w:rPr>
            <w:color w:val="000000"/>
          </w:rPr>
          <w:delText xml:space="preserve">active </w:delText>
        </w:r>
      </w:del>
      <w:ins w:id="119" w:author="Lindsey Sample" w:date="2019-04-27T17:45:00Z">
        <w:r w:rsidR="00C968E8">
          <w:rPr>
            <w:color w:val="000000"/>
          </w:rPr>
          <w:t>target</w:t>
        </w:r>
      </w:ins>
      <w:ins w:id="120" w:author="Lindsey Sample" w:date="2019-04-27T17:41:00Z">
        <w:r w:rsidR="00585D1A" w:rsidRPr="004F302B">
          <w:rPr>
            <w:color w:val="000000"/>
          </w:rPr>
          <w:t xml:space="preserve"> </w:t>
        </w:r>
      </w:ins>
      <w:r w:rsidRPr="004F302B">
        <w:rPr>
          <w:color w:val="000000"/>
        </w:rPr>
        <w:t xml:space="preserve">ball should appear to be moving faster than the passive ball when the paddle size is small, due to the top-down influence that the task has on participants’ perception. Attempting to hit the </w:t>
      </w:r>
      <w:del w:id="121" w:author="Lindsey Sample" w:date="2019-04-27T17:41:00Z">
        <w:r w:rsidRPr="004F302B" w:rsidDel="00585D1A">
          <w:rPr>
            <w:color w:val="000000"/>
          </w:rPr>
          <w:delText xml:space="preserve">active </w:delText>
        </w:r>
      </w:del>
      <w:ins w:id="122" w:author="Lindsey Sample" w:date="2019-04-27T17:45:00Z">
        <w:r w:rsidR="00C968E8">
          <w:rPr>
            <w:color w:val="000000"/>
          </w:rPr>
          <w:t>target</w:t>
        </w:r>
      </w:ins>
      <w:ins w:id="123" w:author="Lindsey Sample" w:date="2019-04-27T17:41:00Z">
        <w:r w:rsidR="00585D1A" w:rsidRPr="004F302B">
          <w:rPr>
            <w:color w:val="000000"/>
          </w:rPr>
          <w:t xml:space="preserve"> </w:t>
        </w:r>
      </w:ins>
      <w:r w:rsidRPr="004F302B">
        <w:rPr>
          <w:color w:val="000000"/>
        </w:rPr>
        <w:t xml:space="preserve">ball with a small paddle constitutes a challenging task, while the </w:t>
      </w:r>
      <w:del w:id="124" w:author="Lindsey Sample" w:date="2019-04-27T17:41:00Z">
        <w:r w:rsidRPr="004F302B" w:rsidDel="00585D1A">
          <w:rPr>
            <w:color w:val="000000"/>
          </w:rPr>
          <w:delText xml:space="preserve">passive </w:delText>
        </w:r>
      </w:del>
      <w:ins w:id="125" w:author="Lindsey Sample" w:date="2019-04-27T17:41:00Z">
        <w:r w:rsidR="00585D1A">
          <w:rPr>
            <w:color w:val="000000"/>
          </w:rPr>
          <w:t>background</w:t>
        </w:r>
        <w:r w:rsidR="00585D1A" w:rsidRPr="004F302B">
          <w:rPr>
            <w:color w:val="000000"/>
          </w:rPr>
          <w:t xml:space="preserve"> </w:t>
        </w:r>
      </w:ins>
      <w:r w:rsidRPr="004F302B">
        <w:rPr>
          <w:color w:val="000000"/>
        </w:rPr>
        <w:t xml:space="preserve">ball is moving in the background irrespective </w:t>
      </w:r>
      <w:commentRangeStart w:id="126"/>
      <w:r w:rsidRPr="004F302B">
        <w:rPr>
          <w:color w:val="000000"/>
        </w:rPr>
        <w:t xml:space="preserve">to the </w:t>
      </w:r>
      <w:r w:rsidR="00FF3879" w:rsidRPr="004F302B">
        <w:rPr>
          <w:color w:val="000000"/>
        </w:rPr>
        <w:t>task and</w:t>
      </w:r>
      <w:r w:rsidRPr="004F302B">
        <w:rPr>
          <w:color w:val="000000"/>
        </w:rPr>
        <w:t xml:space="preserve"> should not be subject to any top-down perceptual influence.</w:t>
      </w:r>
      <w:commentRangeEnd w:id="126"/>
      <w:r w:rsidR="00BE4133">
        <w:rPr>
          <w:rStyle w:val="CommentReference"/>
        </w:rPr>
        <w:commentReference w:id="126"/>
      </w:r>
      <w:r w:rsidRPr="004F302B">
        <w:rPr>
          <w:color w:val="000000"/>
        </w:rPr>
        <w:t xml:space="preserve"> Specifically, we hypothesize that participants will tend to report that the </w:t>
      </w:r>
      <w:del w:id="127" w:author="Lindsey Sample" w:date="2019-04-27T17:48:00Z">
        <w:r w:rsidRPr="004F302B" w:rsidDel="00D34852">
          <w:rPr>
            <w:color w:val="000000"/>
          </w:rPr>
          <w:delText xml:space="preserve">active </w:delText>
        </w:r>
      </w:del>
      <w:ins w:id="128" w:author="Lindsey Sample" w:date="2019-04-27T17:48:00Z">
        <w:r w:rsidR="00D34852">
          <w:rPr>
            <w:color w:val="000000"/>
          </w:rPr>
          <w:t>target</w:t>
        </w:r>
        <w:r w:rsidR="00D34852" w:rsidRPr="004F302B">
          <w:rPr>
            <w:color w:val="000000"/>
          </w:rPr>
          <w:t xml:space="preserve"> </w:t>
        </w:r>
      </w:ins>
      <w:r w:rsidRPr="004F302B">
        <w:rPr>
          <w:color w:val="000000"/>
        </w:rPr>
        <w:t xml:space="preserve">ball is moving at a different speed than the </w:t>
      </w:r>
      <w:del w:id="129" w:author="Lindsey Sample" w:date="2019-04-27T17:48:00Z">
        <w:r w:rsidRPr="004F302B" w:rsidDel="00D34852">
          <w:rPr>
            <w:color w:val="000000"/>
          </w:rPr>
          <w:delText xml:space="preserve">passive </w:delText>
        </w:r>
      </w:del>
      <w:ins w:id="130" w:author="Lindsey Sample" w:date="2019-04-27T17:48:00Z">
        <w:r w:rsidR="00D34852">
          <w:rPr>
            <w:color w:val="000000"/>
          </w:rPr>
          <w:t>background</w:t>
        </w:r>
        <w:r w:rsidR="00D34852" w:rsidRPr="004F302B">
          <w:rPr>
            <w:color w:val="000000"/>
          </w:rPr>
          <w:t xml:space="preserve"> </w:t>
        </w:r>
      </w:ins>
      <w:r w:rsidRPr="004F302B">
        <w:rPr>
          <w:color w:val="000000"/>
        </w:rPr>
        <w:t>ball given different paddle size conditions, despite the fact that they will always be moving at the same speed.</w:t>
      </w:r>
      <w:r w:rsidRPr="004F302B">
        <w:rPr>
          <w:color w:val="1C4587"/>
        </w:rPr>
        <w:t xml:space="preserve"> </w:t>
      </w:r>
      <w:r w:rsidRPr="004F302B">
        <w:rPr>
          <w:color w:val="000000"/>
        </w:rPr>
        <w:t xml:space="preserve">Thus, in our study, any effect that the participants demonstrate (i.e., if they tend to report that the </w:t>
      </w:r>
      <w:del w:id="131" w:author="Lindsey Sample" w:date="2019-04-27T17:48:00Z">
        <w:r w:rsidRPr="004F302B" w:rsidDel="00D34852">
          <w:rPr>
            <w:color w:val="000000"/>
          </w:rPr>
          <w:delText xml:space="preserve">active </w:delText>
        </w:r>
      </w:del>
      <w:ins w:id="132" w:author="Lindsey Sample" w:date="2019-04-27T17:48:00Z">
        <w:r w:rsidR="00D34852">
          <w:rPr>
            <w:color w:val="000000"/>
          </w:rPr>
          <w:t>target</w:t>
        </w:r>
        <w:r w:rsidR="00D34852" w:rsidRPr="004F302B">
          <w:rPr>
            <w:color w:val="000000"/>
          </w:rPr>
          <w:t xml:space="preserve"> </w:t>
        </w:r>
      </w:ins>
      <w:r w:rsidRPr="004F302B">
        <w:rPr>
          <w:color w:val="000000"/>
        </w:rPr>
        <w:t xml:space="preserve">ball is moving faster than the </w:t>
      </w:r>
      <w:del w:id="133" w:author="Lindsey Sample" w:date="2019-04-27T17:48:00Z">
        <w:r w:rsidRPr="004F302B" w:rsidDel="00D34852">
          <w:rPr>
            <w:color w:val="000000"/>
          </w:rPr>
          <w:delText xml:space="preserve">passive </w:delText>
        </w:r>
      </w:del>
      <w:ins w:id="134" w:author="Lindsey Sample" w:date="2019-04-27T17:48:00Z">
        <w:r w:rsidR="00D34852">
          <w:rPr>
            <w:color w:val="000000"/>
          </w:rPr>
          <w:t>background</w:t>
        </w:r>
        <w:r w:rsidR="00D34852" w:rsidRPr="004F302B">
          <w:rPr>
            <w:color w:val="000000"/>
          </w:rPr>
          <w:t xml:space="preserve"> </w:t>
        </w:r>
      </w:ins>
      <w:r w:rsidRPr="004F302B">
        <w:rPr>
          <w:color w:val="000000"/>
        </w:rPr>
        <w:t>ball when the paddle is smaller) will be due to an online processing effect</w:t>
      </w:r>
      <w:commentRangeStart w:id="135"/>
      <w:del w:id="136" w:author="Lindsey Sample" w:date="2019-04-27T17:57:00Z">
        <w:r w:rsidRPr="004F302B" w:rsidDel="00C7023B">
          <w:rPr>
            <w:color w:val="000000"/>
          </w:rPr>
          <w:delText>,</w:delText>
        </w:r>
      </w:del>
      <w:r w:rsidRPr="004F302B">
        <w:rPr>
          <w:color w:val="000000"/>
        </w:rPr>
        <w:t xml:space="preserve"> </w:t>
      </w:r>
      <w:commentRangeEnd w:id="135"/>
      <w:r w:rsidR="00BE4133">
        <w:rPr>
          <w:rStyle w:val="CommentReference"/>
        </w:rPr>
        <w:commentReference w:id="135"/>
      </w:r>
      <w:r w:rsidRPr="004F302B">
        <w:rPr>
          <w:color w:val="000000"/>
        </w:rPr>
        <w:t xml:space="preserve">rather than a memory effect. </w:t>
      </w:r>
    </w:p>
    <w:p w14:paraId="62520B6F" w14:textId="77777777" w:rsidR="004F302B" w:rsidRPr="00FF3879" w:rsidDel="00D34852" w:rsidRDefault="004F302B" w:rsidP="00DF0400">
      <w:pPr>
        <w:spacing w:line="480" w:lineRule="auto"/>
        <w:ind w:firstLine="720"/>
        <w:rPr>
          <w:del w:id="137" w:author="Lindsey Sample" w:date="2019-04-27T17:49:00Z"/>
          <w:color w:val="000000"/>
        </w:rPr>
        <w:pPrChange w:id="138" w:author="Lindsey Sample" w:date="2019-04-29T01:54:00Z">
          <w:pPr>
            <w:spacing w:line="480" w:lineRule="auto"/>
            <w:ind w:firstLine="720"/>
          </w:pPr>
        </w:pPrChange>
      </w:pPr>
    </w:p>
    <w:p w14:paraId="008D92B2" w14:textId="77777777" w:rsidR="004F302B" w:rsidRPr="004F302B" w:rsidRDefault="004F302B" w:rsidP="00DF0400">
      <w:pPr>
        <w:spacing w:line="480" w:lineRule="auto"/>
        <w:ind w:firstLine="720"/>
      </w:pPr>
    </w:p>
    <w:p w14:paraId="52416352" w14:textId="2DA660C6" w:rsidR="004F302B" w:rsidRPr="004F302B" w:rsidDel="00D34852" w:rsidRDefault="004F302B" w:rsidP="004C5535">
      <w:pPr>
        <w:spacing w:line="480" w:lineRule="auto"/>
        <w:rPr>
          <w:del w:id="139" w:author="Lindsey Sample" w:date="2019-04-27T17:48:00Z"/>
        </w:rPr>
        <w:pPrChange w:id="140" w:author="Lindsey Sample" w:date="2019-04-27T17:48:00Z">
          <w:pPr>
            <w:spacing w:line="480" w:lineRule="auto"/>
            <w:jc w:val="center"/>
          </w:pPr>
        </w:pPrChange>
      </w:pPr>
      <w:r w:rsidRPr="004F302B">
        <w:rPr>
          <w:color w:val="000000"/>
        </w:rPr>
        <w:tab/>
      </w:r>
      <w:r w:rsidRPr="004F302B">
        <w:rPr>
          <w:i/>
          <w:iCs/>
          <w:color w:val="000000"/>
        </w:rPr>
        <w:t>Task Demand Confound Eliminated</w:t>
      </w:r>
      <w:ins w:id="141" w:author="Lindsey Sample" w:date="2019-04-27T17:48:00Z">
        <w:r w:rsidR="00D34852">
          <w:rPr>
            <w:i/>
            <w:iCs/>
            <w:color w:val="000000"/>
          </w:rPr>
          <w:t xml:space="preserve">. </w:t>
        </w:r>
      </w:ins>
    </w:p>
    <w:p w14:paraId="318C2485" w14:textId="64B54481" w:rsidR="004F302B" w:rsidRPr="004F302B" w:rsidRDefault="004F302B" w:rsidP="004C5535">
      <w:pPr>
        <w:spacing w:line="480" w:lineRule="auto"/>
      </w:pPr>
      <w:del w:id="142" w:author="Lindsey Sample" w:date="2019-04-27T17:48:00Z">
        <w:r w:rsidRPr="004F302B" w:rsidDel="00D34852">
          <w:rPr>
            <w:i/>
            <w:iCs/>
            <w:color w:val="000000"/>
          </w:rPr>
          <w:tab/>
        </w:r>
      </w:del>
      <w:del w:id="143" w:author="Lindsey Sample" w:date="2019-04-27T17:52:00Z">
        <w:r w:rsidRPr="004F302B" w:rsidDel="00093805">
          <w:rPr>
            <w:color w:val="000000"/>
          </w:rPr>
          <w:delText>According</w:delText>
        </w:r>
      </w:del>
      <w:ins w:id="144" w:author="Lindsey Sample" w:date="2019-04-27T17:53:00Z">
        <w:r w:rsidR="00C162DF">
          <w:rPr>
            <w:color w:val="000000"/>
          </w:rPr>
          <w:t>T</w:t>
        </w:r>
      </w:ins>
      <w:ins w:id="145" w:author="Lindsey Sample" w:date="2019-04-27T17:52:00Z">
        <w:r w:rsidR="00093805">
          <w:t>he pitfall of task demand</w:t>
        </w:r>
      </w:ins>
      <w:ins w:id="146" w:author="Lindsey Sample" w:date="2019-04-27T17:53:00Z">
        <w:r w:rsidR="00C162DF">
          <w:t>, as</w:t>
        </w:r>
      </w:ins>
      <w:ins w:id="147" w:author="Lindsey Sample" w:date="2019-04-27T17:52:00Z">
        <w:r w:rsidR="00093805">
          <w:t xml:space="preserve"> outlined in </w:t>
        </w:r>
      </w:ins>
      <w:del w:id="148" w:author="Lindsey Sample" w:date="2019-04-27T17:52:00Z">
        <w:r w:rsidRPr="004F302B" w:rsidDel="00093805">
          <w:rPr>
            <w:color w:val="000000"/>
          </w:rPr>
          <w:delText xml:space="preserve"> to </w:delText>
        </w:r>
      </w:del>
      <w:r w:rsidRPr="004F302B">
        <w:rPr>
          <w:color w:val="000000"/>
        </w:rPr>
        <w:t xml:space="preserve">Firestone &amp; Scholl’s </w:t>
      </w:r>
      <w:del w:id="149" w:author="Lindsey Sample" w:date="2019-04-27T17:52:00Z">
        <w:r w:rsidRPr="004F302B" w:rsidDel="00093805">
          <w:rPr>
            <w:color w:val="000000"/>
          </w:rPr>
          <w:delText>(2016) pitfall of task demand</w:delText>
        </w:r>
      </w:del>
      <w:ins w:id="150" w:author="Lindsey Sample" w:date="2019-04-27T17:52:00Z">
        <w:r w:rsidR="00093805">
          <w:rPr>
            <w:color w:val="000000"/>
          </w:rPr>
          <w:t>201</w:t>
        </w:r>
      </w:ins>
      <w:ins w:id="151" w:author="Lindsey Sample" w:date="2019-04-27T17:53:00Z">
        <w:r w:rsidR="00093805">
          <w:rPr>
            <w:color w:val="000000"/>
          </w:rPr>
          <w:t>6 work</w:t>
        </w:r>
      </w:ins>
      <w:r w:rsidRPr="004F302B">
        <w:rPr>
          <w:color w:val="000000"/>
        </w:rPr>
        <w:t xml:space="preserve">, </w:t>
      </w:r>
      <w:ins w:id="152" w:author="Lindsey Sample" w:date="2019-04-27T17:53:00Z">
        <w:r w:rsidR="00C162DF">
          <w:rPr>
            <w:color w:val="000000"/>
          </w:rPr>
          <w:t xml:space="preserve">is </w:t>
        </w:r>
      </w:ins>
      <w:del w:id="153" w:author="Lindsey Sample" w:date="2019-04-27T17:53:00Z">
        <w:r w:rsidRPr="004F302B" w:rsidDel="00C162DF">
          <w:rPr>
            <w:color w:val="000000"/>
          </w:rPr>
          <w:delText xml:space="preserve">the </w:delText>
        </w:r>
      </w:del>
      <w:ins w:id="154" w:author="Lindsey Sample" w:date="2019-04-27T17:53:00Z">
        <w:r w:rsidR="00C162DF">
          <w:rPr>
            <w:color w:val="000000"/>
          </w:rPr>
          <w:t>a</w:t>
        </w:r>
        <w:r w:rsidR="00C162DF" w:rsidRPr="004F302B">
          <w:rPr>
            <w:color w:val="000000"/>
          </w:rPr>
          <w:t xml:space="preserve"> </w:t>
        </w:r>
      </w:ins>
      <w:r w:rsidRPr="004F302B">
        <w:rPr>
          <w:color w:val="000000"/>
        </w:rPr>
        <w:t>participant’s relationship with the nature of an experimental task</w:t>
      </w:r>
      <w:ins w:id="155" w:author="Lindsey Sample" w:date="2019-04-27T17:53:00Z">
        <w:r w:rsidR="00C162DF">
          <w:rPr>
            <w:color w:val="000000"/>
          </w:rPr>
          <w:t xml:space="preserve"> and the </w:t>
        </w:r>
      </w:ins>
      <w:r w:rsidRPr="004F302B">
        <w:rPr>
          <w:color w:val="000000"/>
        </w:rPr>
        <w:t xml:space="preserve"> </w:t>
      </w:r>
      <w:del w:id="156" w:author="Lindsey Sample" w:date="2019-04-27T17:53:00Z">
        <w:r w:rsidRPr="004F302B" w:rsidDel="00C162DF">
          <w:rPr>
            <w:color w:val="000000"/>
          </w:rPr>
          <w:delText>may confound any apparent effects on</w:delText>
        </w:r>
      </w:del>
      <w:ins w:id="157" w:author="Lindsey Sample" w:date="2019-04-27T17:53:00Z">
        <w:r w:rsidR="00C162DF">
          <w:rPr>
            <w:color w:val="000000"/>
          </w:rPr>
          <w:t>pot</w:t>
        </w:r>
      </w:ins>
      <w:ins w:id="158" w:author="Lindsey Sample" w:date="2019-04-27T17:54:00Z">
        <w:r w:rsidR="00C162DF">
          <w:rPr>
            <w:color w:val="000000"/>
          </w:rPr>
          <w:t>ential confounding effect this may have on</w:t>
        </w:r>
      </w:ins>
      <w:r w:rsidRPr="004F302B">
        <w:rPr>
          <w:color w:val="000000"/>
        </w:rPr>
        <w:t xml:space="preserve"> perception. For instance, if a participant </w:t>
      </w:r>
      <w:r w:rsidRPr="004F302B">
        <w:rPr>
          <w:color w:val="000000"/>
        </w:rPr>
        <w:lastRenderedPageBreak/>
        <w:t>guesses the hypothesis of an experiment, it may bias their answers towards the hypothesis. In this case, any effects demonstrated by this experiment may be a product of the bias introduced by task demand</w:t>
      </w:r>
      <w:commentRangeStart w:id="159"/>
      <w:del w:id="160" w:author="Lindsey Sample" w:date="2019-04-27T17:56:00Z">
        <w:r w:rsidRPr="004F302B" w:rsidDel="00C7023B">
          <w:rPr>
            <w:color w:val="000000"/>
          </w:rPr>
          <w:delText>,</w:delText>
        </w:r>
      </w:del>
      <w:r w:rsidRPr="004F302B">
        <w:rPr>
          <w:color w:val="000000"/>
        </w:rPr>
        <w:t xml:space="preserve"> </w:t>
      </w:r>
      <w:commentRangeEnd w:id="159"/>
      <w:r w:rsidR="00BE4133">
        <w:rPr>
          <w:rStyle w:val="CommentReference"/>
        </w:rPr>
        <w:commentReference w:id="159"/>
      </w:r>
      <w:r w:rsidRPr="004F302B">
        <w:rPr>
          <w:color w:val="000000"/>
        </w:rPr>
        <w:t xml:space="preserve">rather than a true top-down effect. Further, task demand can introduce subtler confounds; Firestone and Scholl (2016) specifically identify a possible task demand impact on the results of the study performed by Witt and </w:t>
      </w:r>
      <w:proofErr w:type="spellStart"/>
      <w:r w:rsidRPr="004F302B">
        <w:rPr>
          <w:color w:val="000000"/>
        </w:rPr>
        <w:t>Sugovic</w:t>
      </w:r>
      <w:proofErr w:type="spellEnd"/>
      <w:r w:rsidRPr="004F302B">
        <w:rPr>
          <w:color w:val="000000"/>
        </w:rPr>
        <w:t xml:space="preserve"> (2010). They note that previous research has found that participants are prone to blaming equipment to excuse poor performance in more challenging tasks (</w:t>
      </w:r>
      <w:proofErr w:type="spellStart"/>
      <w:r w:rsidRPr="004F302B">
        <w:rPr>
          <w:color w:val="000000"/>
        </w:rPr>
        <w:t>Wesp</w:t>
      </w:r>
      <w:proofErr w:type="spellEnd"/>
      <w:r w:rsidRPr="004F302B">
        <w:rPr>
          <w:color w:val="000000"/>
        </w:rPr>
        <w:t xml:space="preserve"> et al. 2004; </w:t>
      </w:r>
      <w:proofErr w:type="spellStart"/>
      <w:r w:rsidRPr="004F302B">
        <w:rPr>
          <w:color w:val="000000"/>
        </w:rPr>
        <w:t>Wesp</w:t>
      </w:r>
      <w:proofErr w:type="spellEnd"/>
      <w:r w:rsidRPr="004F302B">
        <w:rPr>
          <w:color w:val="000000"/>
        </w:rPr>
        <w:t xml:space="preserve"> &amp; Gasper 2012)</w:t>
      </w:r>
      <w:commentRangeStart w:id="161"/>
      <w:del w:id="162" w:author="Lindsey Sample" w:date="2019-04-27T18:02:00Z">
        <w:r w:rsidRPr="004F302B" w:rsidDel="00C7023B">
          <w:rPr>
            <w:color w:val="000000"/>
          </w:rPr>
          <w:delText>,</w:delText>
        </w:r>
      </w:del>
      <w:commentRangeEnd w:id="161"/>
      <w:r w:rsidR="00BE4133">
        <w:rPr>
          <w:rStyle w:val="CommentReference"/>
        </w:rPr>
        <w:commentReference w:id="161"/>
      </w:r>
      <w:r w:rsidRPr="004F302B">
        <w:rPr>
          <w:color w:val="000000"/>
        </w:rPr>
        <w:t xml:space="preserve"> and propose that this study may be falling prey to a similar confound: participants may be claiming that the ball is moving faster to account for their struggle to hit </w:t>
      </w:r>
      <w:commentRangeStart w:id="163"/>
      <w:r w:rsidRPr="004F302B">
        <w:rPr>
          <w:color w:val="000000"/>
        </w:rPr>
        <w:t>it</w:t>
      </w:r>
      <w:del w:id="164" w:author="Lindsey Sample" w:date="2019-04-27T17:56:00Z">
        <w:r w:rsidRPr="004F302B" w:rsidDel="00C7023B">
          <w:rPr>
            <w:color w:val="000000"/>
          </w:rPr>
          <w:delText>,</w:delText>
        </w:r>
      </w:del>
      <w:r w:rsidRPr="004F302B">
        <w:rPr>
          <w:color w:val="000000"/>
        </w:rPr>
        <w:t xml:space="preserve"> </w:t>
      </w:r>
      <w:commentRangeEnd w:id="163"/>
      <w:r w:rsidR="00482BCC">
        <w:rPr>
          <w:rStyle w:val="CommentReference"/>
        </w:rPr>
        <w:commentReference w:id="163"/>
      </w:r>
      <w:r w:rsidRPr="004F302B">
        <w:rPr>
          <w:color w:val="000000"/>
        </w:rPr>
        <w:t xml:space="preserve">rather than truly perceiving the ball as moving faster. Further, they note that participants should be asked about their theories concerning the study’s hypothesis, such that it is clear whether or not hypothesis guessing (as noted earlier) may be confounding results. </w:t>
      </w:r>
    </w:p>
    <w:p w14:paraId="6861DE8D" w14:textId="5C44C549" w:rsidR="004F302B" w:rsidRPr="004F302B" w:rsidRDefault="004F302B" w:rsidP="00B62ED8">
      <w:pPr>
        <w:spacing w:line="480" w:lineRule="auto"/>
        <w:ind w:firstLine="720"/>
        <w:pPrChange w:id="165" w:author="Lindsey Sample" w:date="2019-04-29T01:57:00Z">
          <w:pPr>
            <w:spacing w:line="480" w:lineRule="auto"/>
          </w:pPr>
        </w:pPrChange>
      </w:pPr>
      <w:r w:rsidRPr="004F302B">
        <w:rPr>
          <w:color w:val="000000"/>
        </w:rPr>
        <w:t xml:space="preserve">We attempt to minimize the possible impact of task demand by </w:t>
      </w:r>
      <w:del w:id="166" w:author="Lindsey Sample" w:date="2019-04-27T18:03:00Z">
        <w:r w:rsidRPr="004F302B" w:rsidDel="005476C2">
          <w:rPr>
            <w:color w:val="000000"/>
          </w:rPr>
          <w:delText xml:space="preserve">accounting for the specific concerns raised by Firestone and Scholl (2016). We ask </w:delText>
        </w:r>
      </w:del>
      <w:ins w:id="167" w:author="Lindsey Sample" w:date="2019-04-27T18:03:00Z">
        <w:r w:rsidR="005476C2">
          <w:rPr>
            <w:color w:val="000000"/>
          </w:rPr>
          <w:t xml:space="preserve">asking </w:t>
        </w:r>
      </w:ins>
      <w:r w:rsidRPr="004F302B">
        <w:rPr>
          <w:color w:val="000000"/>
        </w:rPr>
        <w:t xml:space="preserve">participants to report a self-assessment of their performance on a sliding scale. If the effect persists even if participants report a positive self-assessment (i.e., if they believed that they did well), then the task demand effect is not a confound. However, if the effect only reliably manifests in cases where the participant reports a negative self-assessment, then task demand (rather than a top-down perceptual effect) may have caused participants to demonstrate the effect. Furthermore, we will ask participants what they believed the purpose of the study </w:t>
      </w:r>
      <w:commentRangeStart w:id="168"/>
      <w:r w:rsidRPr="004F302B">
        <w:rPr>
          <w:color w:val="000000"/>
        </w:rPr>
        <w:t>was</w:t>
      </w:r>
      <w:del w:id="169" w:author="Lindsey Sample" w:date="2019-04-27T18:03:00Z">
        <w:r w:rsidRPr="004F302B" w:rsidDel="005476C2">
          <w:rPr>
            <w:color w:val="000000"/>
          </w:rPr>
          <w:delText>,</w:delText>
        </w:r>
      </w:del>
      <w:r w:rsidRPr="004F302B">
        <w:rPr>
          <w:color w:val="000000"/>
        </w:rPr>
        <w:t xml:space="preserve"> in </w:t>
      </w:r>
      <w:commentRangeEnd w:id="168"/>
      <w:r w:rsidR="00482BCC">
        <w:rPr>
          <w:rStyle w:val="CommentReference"/>
        </w:rPr>
        <w:commentReference w:id="168"/>
      </w:r>
      <w:r w:rsidRPr="004F302B">
        <w:rPr>
          <w:color w:val="000000"/>
        </w:rPr>
        <w:t>order to account for any biases that may have been introduced due to participants’ awareness of the study’s specific hypotheses.</w:t>
      </w:r>
      <w:ins w:id="170" w:author="Lindsey Sample" w:date="2019-04-27T18:25:00Z">
        <w:r w:rsidR="009070E1">
          <w:rPr>
            <w:color w:val="000000"/>
          </w:rPr>
          <w:t xml:space="preserve"> We did not ask filler questions</w:t>
        </w:r>
      </w:ins>
      <w:ins w:id="171" w:author="Lindsey Sample" w:date="2019-04-29T01:58:00Z">
        <w:r w:rsidR="00B62ED8">
          <w:rPr>
            <w:color w:val="000000"/>
          </w:rPr>
          <w:t xml:space="preserve"> to cover up our hypothesis</w:t>
        </w:r>
      </w:ins>
      <w:ins w:id="172" w:author="Lindsey Sample" w:date="2019-04-27T18:25:00Z">
        <w:r w:rsidR="009070E1">
          <w:rPr>
            <w:color w:val="000000"/>
          </w:rPr>
          <w:t xml:space="preserve"> such as “which ball is your favorite” </w:t>
        </w:r>
        <w:r w:rsidR="00906A4A">
          <w:rPr>
            <w:color w:val="000000"/>
          </w:rPr>
          <w:t xml:space="preserve">which we had originally </w:t>
        </w:r>
      </w:ins>
      <w:ins w:id="173" w:author="Lindsey Sample" w:date="2019-04-29T01:57:00Z">
        <w:r w:rsidR="00B62ED8">
          <w:rPr>
            <w:color w:val="000000"/>
          </w:rPr>
          <w:t>d</w:t>
        </w:r>
      </w:ins>
      <w:ins w:id="174" w:author="Lindsey Sample" w:date="2019-04-29T01:58:00Z">
        <w:r w:rsidR="00B62ED8">
          <w:rPr>
            <w:color w:val="000000"/>
          </w:rPr>
          <w:t>iscussed</w:t>
        </w:r>
      </w:ins>
      <w:ins w:id="175" w:author="Lindsey Sample" w:date="2019-04-27T18:25:00Z">
        <w:r w:rsidR="00906A4A">
          <w:rPr>
            <w:color w:val="000000"/>
          </w:rPr>
          <w:t xml:space="preserve"> in our pre-registered OSF report</w:t>
        </w:r>
      </w:ins>
      <w:r w:rsidR="004E6D7A">
        <w:rPr>
          <w:color w:val="000000"/>
        </w:rPr>
        <w:t xml:space="preserve"> (</w:t>
      </w:r>
      <w:r w:rsidR="00DD3765">
        <w:rPr>
          <w:color w:val="0000FF"/>
          <w:u w:val="single"/>
        </w:rPr>
        <w:fldChar w:fldCharType="begin"/>
      </w:r>
      <w:r w:rsidR="00DD3765">
        <w:rPr>
          <w:color w:val="0000FF"/>
          <w:u w:val="single"/>
        </w:rPr>
        <w:instrText xml:space="preserve"> HYPERLINK "</w:instrText>
      </w:r>
      <w:r w:rsidR="00DD3765" w:rsidRPr="00DD3765">
        <w:rPr>
          <w:color w:val="0000FF"/>
          <w:u w:val="single"/>
        </w:rPr>
        <w:instrText>https://osf.io/mv9kq</w:instrText>
      </w:r>
      <w:r w:rsidR="00DD3765">
        <w:rPr>
          <w:color w:val="0000FF"/>
          <w:u w:val="single"/>
        </w:rPr>
        <w:instrText xml:space="preserve">" </w:instrText>
      </w:r>
      <w:r w:rsidR="00DD3765">
        <w:rPr>
          <w:color w:val="0000FF"/>
          <w:u w:val="single"/>
        </w:rPr>
        <w:fldChar w:fldCharType="separate"/>
      </w:r>
      <w:r w:rsidR="00DD3765" w:rsidRPr="007B4D99">
        <w:rPr>
          <w:rStyle w:val="Hyperlink"/>
        </w:rPr>
        <w:t>https://osf.io/mv9kq</w:t>
      </w:r>
      <w:r w:rsidR="00DD3765">
        <w:rPr>
          <w:color w:val="0000FF"/>
          <w:u w:val="single"/>
        </w:rPr>
        <w:fldChar w:fldCharType="end"/>
      </w:r>
      <w:r w:rsidR="004E6D7A">
        <w:rPr>
          <w:color w:val="000000"/>
        </w:rPr>
        <w:t>)</w:t>
      </w:r>
      <w:ins w:id="176" w:author="Lindsey Sample" w:date="2019-04-27T18:25:00Z">
        <w:r w:rsidR="00906A4A">
          <w:rPr>
            <w:color w:val="000000"/>
          </w:rPr>
          <w:t>.</w:t>
        </w:r>
      </w:ins>
      <w:del w:id="177" w:author="Lindsey Sample" w:date="2019-04-27T18:07:00Z">
        <w:r w:rsidRPr="004F302B" w:rsidDel="0060138D">
          <w:rPr>
            <w:color w:val="000000"/>
          </w:rPr>
          <w:delText xml:space="preserve"> Finally, we </w:delText>
        </w:r>
      </w:del>
      <w:del w:id="178" w:author="Lindsey Sample" w:date="2019-04-27T18:06:00Z">
        <w:r w:rsidRPr="004F302B" w:rsidDel="0060138D">
          <w:rPr>
            <w:color w:val="000000"/>
          </w:rPr>
          <w:delText>add “filler questions” in between each trial</w:delText>
        </w:r>
      </w:del>
      <w:ins w:id="179" w:author="KL" w:date="2019-04-21T11:26:00Z">
        <w:del w:id="180" w:author="Lindsey Sample" w:date="2019-04-27T18:06:00Z">
          <w:r w:rsidR="00482BCC" w:rsidDel="0060138D">
            <w:rPr>
              <w:color w:val="000000"/>
            </w:rPr>
            <w:delText>s</w:delText>
          </w:r>
        </w:del>
      </w:ins>
      <w:del w:id="181" w:author="Lindsey Sample" w:date="2019-04-27T18:06:00Z">
        <w:r w:rsidRPr="004F302B" w:rsidDel="0060138D">
          <w:rPr>
            <w:color w:val="000000"/>
          </w:rPr>
          <w:delText xml:space="preserve"> (i.e., which ball was your favorite?) in order to obscure the primary hypothesis. </w:delText>
        </w:r>
      </w:del>
    </w:p>
    <w:p w14:paraId="0DA3B811" w14:textId="33B84C63" w:rsidR="004F302B" w:rsidRPr="004F302B" w:rsidDel="0060138D" w:rsidRDefault="004F302B" w:rsidP="004C5535">
      <w:pPr>
        <w:spacing w:line="480" w:lineRule="auto"/>
        <w:ind w:firstLine="720"/>
        <w:rPr>
          <w:del w:id="182" w:author="Lindsey Sample" w:date="2019-04-27T18:07:00Z"/>
        </w:rPr>
        <w:pPrChange w:id="183" w:author="Lindsey Sample" w:date="2019-04-27T18:07:00Z">
          <w:pPr>
            <w:spacing w:line="480" w:lineRule="auto"/>
            <w:jc w:val="center"/>
          </w:pPr>
        </w:pPrChange>
      </w:pPr>
      <w:r w:rsidRPr="004F302B">
        <w:rPr>
          <w:i/>
          <w:iCs/>
          <w:color w:val="000000"/>
        </w:rPr>
        <w:lastRenderedPageBreak/>
        <w:t>Hypothesis</w:t>
      </w:r>
      <w:ins w:id="184" w:author="Lindsey Sample" w:date="2019-04-27T18:07:00Z">
        <w:r w:rsidR="0060138D">
          <w:rPr>
            <w:color w:val="000000"/>
          </w:rPr>
          <w:t xml:space="preserve">. </w:t>
        </w:r>
      </w:ins>
    </w:p>
    <w:p w14:paraId="5CD92CC8" w14:textId="0520B91D" w:rsidR="004F302B" w:rsidRDefault="004F302B" w:rsidP="004C5535">
      <w:pPr>
        <w:spacing w:line="480" w:lineRule="auto"/>
        <w:ind w:firstLine="720"/>
        <w:rPr>
          <w:color w:val="000000"/>
        </w:rPr>
      </w:pPr>
      <w:r w:rsidRPr="004F302B">
        <w:rPr>
          <w:color w:val="000000"/>
        </w:rPr>
        <w:t xml:space="preserve">We are expecting to see a change in </w:t>
      </w:r>
      <w:proofErr w:type="gramStart"/>
      <w:r w:rsidRPr="004F302B">
        <w:rPr>
          <w:color w:val="000000"/>
        </w:rPr>
        <w:t>participants’</w:t>
      </w:r>
      <w:proofErr w:type="gramEnd"/>
      <w:r w:rsidRPr="004F302B">
        <w:rPr>
          <w:color w:val="000000"/>
        </w:rPr>
        <w:t xml:space="preserve"> reported relative ball speed (i.e., target ball compared to the background ball) based on the variable of paddle size (small, medium, or large). In other words, we predict that participants will be more likely to report that the target ball is a </w:t>
      </w:r>
      <w:del w:id="185" w:author="Lindsey Sample" w:date="2019-04-27T18:08:00Z">
        <w:r w:rsidRPr="004F302B" w:rsidDel="00AF0334">
          <w:rPr>
            <w:color w:val="000000"/>
          </w:rPr>
          <w:delText xml:space="preserve">different </w:delText>
        </w:r>
      </w:del>
      <w:ins w:id="186" w:author="Lindsey Sample" w:date="2019-04-27T18:08:00Z">
        <w:r w:rsidR="00AF0334">
          <w:rPr>
            <w:color w:val="000000"/>
          </w:rPr>
          <w:t>moving faster or slower</w:t>
        </w:r>
        <w:r w:rsidR="00AF0334" w:rsidRPr="004F302B">
          <w:rPr>
            <w:color w:val="000000"/>
          </w:rPr>
          <w:t xml:space="preserve"> </w:t>
        </w:r>
      </w:ins>
      <w:del w:id="187" w:author="Lindsey Sample" w:date="2019-04-27T18:08:00Z">
        <w:r w:rsidRPr="004F302B" w:rsidDel="00AF0334">
          <w:rPr>
            <w:color w:val="000000"/>
          </w:rPr>
          <w:delText xml:space="preserve">speed </w:delText>
        </w:r>
      </w:del>
      <w:r w:rsidRPr="004F302B">
        <w:rPr>
          <w:color w:val="000000"/>
        </w:rPr>
        <w:t xml:space="preserve">than the background ball as the paddle size changes. </w:t>
      </w:r>
    </w:p>
    <w:p w14:paraId="536A34B9" w14:textId="77777777" w:rsidR="005F3965" w:rsidRPr="004F302B" w:rsidRDefault="005F3965" w:rsidP="005F3965">
      <w:pPr>
        <w:spacing w:line="480" w:lineRule="auto"/>
        <w:ind w:firstLine="720"/>
      </w:pPr>
    </w:p>
    <w:p w14:paraId="1297CEDF" w14:textId="77777777" w:rsidR="004F302B" w:rsidRPr="004F302B" w:rsidRDefault="004F302B" w:rsidP="004C5535">
      <w:pPr>
        <w:spacing w:line="480" w:lineRule="auto"/>
        <w:jc w:val="center"/>
      </w:pPr>
      <w:r w:rsidRPr="004F302B">
        <w:rPr>
          <w:b/>
          <w:bCs/>
          <w:color w:val="000000"/>
        </w:rPr>
        <w:t>Methods</w:t>
      </w:r>
    </w:p>
    <w:p w14:paraId="64E80F29" w14:textId="283C474E" w:rsidR="004F302B" w:rsidRPr="004F302B" w:rsidRDefault="004F302B" w:rsidP="004C5535">
      <w:pPr>
        <w:spacing w:line="480" w:lineRule="auto"/>
        <w:ind w:firstLine="720"/>
      </w:pPr>
      <w:commentRangeStart w:id="188"/>
      <w:del w:id="189" w:author="Lindsey Sample" w:date="2019-04-27T18:08:00Z">
        <w:r w:rsidRPr="004F302B" w:rsidDel="00A36857">
          <w:rPr>
            <w:color w:val="000000"/>
          </w:rPr>
          <w:delText xml:space="preserve">50 </w:delText>
        </w:r>
      </w:del>
      <w:commentRangeEnd w:id="188"/>
      <w:ins w:id="190" w:author="Lindsey Sample" w:date="2019-04-27T18:08:00Z">
        <w:r w:rsidR="00A36857">
          <w:rPr>
            <w:color w:val="000000"/>
          </w:rPr>
          <w:t>Fifty</w:t>
        </w:r>
        <w:r w:rsidR="00A36857" w:rsidRPr="004F302B">
          <w:rPr>
            <w:color w:val="000000"/>
          </w:rPr>
          <w:t xml:space="preserve"> </w:t>
        </w:r>
      </w:ins>
      <w:r w:rsidR="00482BCC">
        <w:rPr>
          <w:rStyle w:val="CommentReference"/>
        </w:rPr>
        <w:commentReference w:id="188"/>
      </w:r>
      <w:r w:rsidRPr="004F302B">
        <w:rPr>
          <w:color w:val="000000"/>
        </w:rPr>
        <w:t xml:space="preserve">participants were recruited over the internet via Prolific. Each participant completed a roughly 12-minute session and was compensated $2. During this trial, they completed 45 mini-games of pong, plus 3 practice rounds (total 48 mini-games), which involved using the cursor to move a paddle up and down on the screen to hit a moving ball. The full experiment is available at </w:t>
      </w:r>
      <w:hyperlink r:id="rId11" w:history="1">
        <w:r w:rsidRPr="004F302B">
          <w:rPr>
            <w:color w:val="1155CC"/>
            <w:u w:val="single"/>
          </w:rPr>
          <w:t>https://github.com/nkhalsa/top-down-pong</w:t>
        </w:r>
      </w:hyperlink>
      <w:r w:rsidRPr="004F302B">
        <w:rPr>
          <w:color w:val="000000"/>
        </w:rPr>
        <w:t xml:space="preserve">. </w:t>
      </w:r>
    </w:p>
    <w:p w14:paraId="359A830B" w14:textId="2E0B542A" w:rsidR="004F302B" w:rsidRPr="004F302B" w:rsidRDefault="004F302B" w:rsidP="004C5535">
      <w:pPr>
        <w:spacing w:line="480" w:lineRule="auto"/>
        <w:ind w:firstLine="720"/>
      </w:pPr>
      <w:r w:rsidRPr="004F302B">
        <w:rPr>
          <w:color w:val="000000"/>
        </w:rPr>
        <w:t xml:space="preserve">We had 2 factors each with 3 levels: 3 paddle sizes (small, baseline and large) and 3 </w:t>
      </w:r>
      <w:r w:rsidR="009E689B">
        <w:rPr>
          <w:color w:val="000000"/>
        </w:rPr>
        <w:t xml:space="preserve">absolute </w:t>
      </w:r>
      <w:r w:rsidRPr="004F302B">
        <w:rPr>
          <w:color w:val="000000"/>
        </w:rPr>
        <w:t xml:space="preserve">speeds (slow, moderate and fast) at which both balls would move. There were 9 conditions (each paddle size with each </w:t>
      </w:r>
      <w:r w:rsidR="009E689B">
        <w:rPr>
          <w:color w:val="000000"/>
        </w:rPr>
        <w:t xml:space="preserve">absolute </w:t>
      </w:r>
      <w:r w:rsidRPr="004F302B">
        <w:rPr>
          <w:color w:val="000000"/>
        </w:rPr>
        <w:t xml:space="preserve">speed) and each participant completed 5 trials of each </w:t>
      </w:r>
      <w:commentRangeStart w:id="191"/>
      <w:r w:rsidRPr="004F302B">
        <w:rPr>
          <w:color w:val="000000"/>
        </w:rPr>
        <w:t>condition</w:t>
      </w:r>
      <w:ins w:id="192" w:author="Lindsey Sample" w:date="2019-04-27T18:11:00Z">
        <w:r w:rsidR="00854FF7">
          <w:rPr>
            <w:color w:val="000000"/>
          </w:rPr>
          <w:t>.</w:t>
        </w:r>
      </w:ins>
      <w:ins w:id="193" w:author="Lindsey Sample" w:date="2019-04-27T18:10:00Z">
        <w:r w:rsidR="00854FF7">
          <w:rPr>
            <w:color w:val="000000"/>
          </w:rPr>
          <w:t xml:space="preserve"> </w:t>
        </w:r>
      </w:ins>
      <w:del w:id="194" w:author="Lindsey Sample" w:date="2019-04-27T18:10:00Z">
        <w:r w:rsidRPr="004F302B" w:rsidDel="00854FF7">
          <w:rPr>
            <w:color w:val="000000"/>
          </w:rPr>
          <w:delText>,</w:delText>
        </w:r>
      </w:del>
      <w:del w:id="195" w:author="Lindsey Sample" w:date="2019-04-27T18:11:00Z">
        <w:r w:rsidRPr="004F302B" w:rsidDel="00854FF7">
          <w:rPr>
            <w:color w:val="000000"/>
          </w:rPr>
          <w:delText xml:space="preserve"> </w:delText>
        </w:r>
      </w:del>
      <w:del w:id="196" w:author="Lindsey Sample" w:date="2019-04-27T18:10:00Z">
        <w:r w:rsidRPr="004F302B" w:rsidDel="00854FF7">
          <w:rPr>
            <w:color w:val="000000"/>
          </w:rPr>
          <w:delText xml:space="preserve">roughly </w:delText>
        </w:r>
      </w:del>
      <w:ins w:id="197" w:author="Lindsey Sample" w:date="2019-04-27T18:11:00Z">
        <w:r w:rsidR="00854FF7">
          <w:rPr>
            <w:color w:val="000000"/>
          </w:rPr>
          <w:t>E</w:t>
        </w:r>
      </w:ins>
      <w:ins w:id="198" w:author="Lindsey Sample" w:date="2019-04-27T18:10:00Z">
        <w:r w:rsidR="00854FF7">
          <w:rPr>
            <w:color w:val="000000"/>
          </w:rPr>
          <w:t xml:space="preserve">ach </w:t>
        </w:r>
      </w:ins>
      <w:ins w:id="199" w:author="Lindsey Sample" w:date="2019-04-27T18:11:00Z">
        <w:r w:rsidR="00854FF7">
          <w:rPr>
            <w:color w:val="000000"/>
          </w:rPr>
          <w:t>trial lasted</w:t>
        </w:r>
      </w:ins>
      <w:ins w:id="200" w:author="Lindsey Sample" w:date="2019-04-27T18:10:00Z">
        <w:r w:rsidR="00854FF7" w:rsidRPr="004F302B">
          <w:rPr>
            <w:color w:val="000000"/>
          </w:rPr>
          <w:t xml:space="preserve"> </w:t>
        </w:r>
      </w:ins>
      <w:ins w:id="201" w:author="Lindsey Sample" w:date="2019-04-27T18:12:00Z">
        <w:r w:rsidR="00BA5C89">
          <w:rPr>
            <w:color w:val="000000"/>
          </w:rPr>
          <w:t xml:space="preserve">roughly </w:t>
        </w:r>
      </w:ins>
      <w:r w:rsidRPr="004F302B">
        <w:rPr>
          <w:color w:val="000000"/>
        </w:rPr>
        <w:t>15s each.</w:t>
      </w:r>
      <w:commentRangeEnd w:id="191"/>
      <w:r w:rsidR="00482BCC">
        <w:rPr>
          <w:rStyle w:val="CommentReference"/>
        </w:rPr>
        <w:commentReference w:id="191"/>
      </w:r>
      <w:r w:rsidRPr="004F302B">
        <w:rPr>
          <w:color w:val="000000"/>
        </w:rPr>
        <w:t xml:space="preserve"> The trial durations were determined by number of bounces to the player’s side of the screen or paddle</w:t>
      </w:r>
      <w:commentRangeStart w:id="202"/>
      <w:del w:id="203" w:author="Lindsey Sample" w:date="2019-04-27T18:12:00Z">
        <w:r w:rsidRPr="004F302B" w:rsidDel="00BA5C89">
          <w:rPr>
            <w:color w:val="000000"/>
          </w:rPr>
          <w:delText>,</w:delText>
        </w:r>
      </w:del>
      <w:r w:rsidRPr="004F302B">
        <w:rPr>
          <w:color w:val="000000"/>
        </w:rPr>
        <w:t xml:space="preserve"> </w:t>
      </w:r>
      <w:commentRangeEnd w:id="202"/>
      <w:r w:rsidR="00482BCC">
        <w:rPr>
          <w:rStyle w:val="CommentReference"/>
        </w:rPr>
        <w:commentReference w:id="202"/>
      </w:r>
      <w:r w:rsidRPr="004F302B">
        <w:rPr>
          <w:color w:val="000000"/>
        </w:rPr>
        <w:t xml:space="preserve">so that the trials would always end when the top-down effect should be most present. In order to ensure that every trial was roughly 15 seconds long, the number of hits per trial was based on the ball speed. For the fast speed, the trial lasted for 10 hits; for the medium speed, 8 hits; for the slow speed, 7 hits. </w:t>
      </w:r>
    </w:p>
    <w:p w14:paraId="2AC10DDA" w14:textId="34963AA8" w:rsidR="00CD4A0E" w:rsidRPr="004F302B" w:rsidRDefault="00CD4A0E" w:rsidP="004C5535">
      <w:pPr>
        <w:spacing w:line="480" w:lineRule="auto"/>
        <w:ind w:firstLine="720"/>
        <w:rPr>
          <w:ins w:id="204" w:author="Lindsey Sample" w:date="2019-04-27T18:17:00Z"/>
        </w:rPr>
      </w:pPr>
      <w:ins w:id="205" w:author="Lindsey Sample" w:date="2019-04-27T18:17:00Z">
        <w:r w:rsidRPr="004F302B">
          <w:rPr>
            <w:color w:val="000000"/>
          </w:rPr>
          <w:t xml:space="preserve">Targets were labeled in the first two seconds of each trial, and the targets were different colors than the background balls. This allowed </w:t>
        </w:r>
        <w:r>
          <w:rPr>
            <w:color w:val="000000"/>
          </w:rPr>
          <w:t>the targets</w:t>
        </w:r>
        <w:r w:rsidRPr="004F302B">
          <w:rPr>
            <w:color w:val="000000"/>
          </w:rPr>
          <w:t xml:space="preserve"> to be </w:t>
        </w:r>
        <w:r>
          <w:rPr>
            <w:color w:val="000000"/>
          </w:rPr>
          <w:t>easily identified</w:t>
        </w:r>
        <w:r w:rsidRPr="004F302B">
          <w:rPr>
            <w:color w:val="000000"/>
          </w:rPr>
          <w:t xml:space="preserve">. Colors were chosen to have similar lightness, contrast with background, saturation, </w:t>
        </w:r>
        <w:commentRangeStart w:id="206"/>
        <w:r w:rsidRPr="004F302B">
          <w:rPr>
            <w:color w:val="000000"/>
          </w:rPr>
          <w:t>and hues with similar speed perception</w:t>
        </w:r>
        <w:r>
          <w:rPr>
            <w:color w:val="000000"/>
          </w:rPr>
          <w:t xml:space="preserve"> (according to previous research that suggests some colors are perceived as </w:t>
        </w:r>
        <w:r>
          <w:rPr>
            <w:color w:val="000000"/>
          </w:rPr>
          <w:lastRenderedPageBreak/>
          <w:t>moving faster than others)</w:t>
        </w:r>
        <w:r w:rsidRPr="004F302B">
          <w:rPr>
            <w:color w:val="000000"/>
          </w:rPr>
          <w:t xml:space="preserve">, </w:t>
        </w:r>
        <w:commentRangeEnd w:id="206"/>
        <w:r>
          <w:rPr>
            <w:rStyle w:val="CommentReference"/>
          </w:rPr>
          <w:commentReference w:id="206"/>
        </w:r>
        <w:r w:rsidRPr="004F302B">
          <w:rPr>
            <w:color w:val="000000"/>
          </w:rPr>
          <w:t xml:space="preserve">in order to avoid effects of color on speed (Cavanagh, Tyler, &amp; Favreau, 1984; Stone &amp; Thompson, 1992). Target-distractor color pairs were excluded before the </w:t>
        </w:r>
        <w:commentRangeStart w:id="207"/>
        <w:r w:rsidRPr="004F302B">
          <w:rPr>
            <w:color w:val="000000"/>
          </w:rPr>
          <w:t>experiment if a human judge fou</w:t>
        </w:r>
        <w:commentRangeEnd w:id="207"/>
        <w:r>
          <w:rPr>
            <w:rStyle w:val="CommentReference"/>
          </w:rPr>
          <w:commentReference w:id="207"/>
        </w:r>
        <w:r w:rsidRPr="004F302B">
          <w:rPr>
            <w:color w:val="000000"/>
          </w:rPr>
          <w:t xml:space="preserve">nd them to be moving at different speeds when their actual speeds were identical. Color pairs were also excluded that may be indistinguishable to those </w:t>
        </w:r>
        <w:commentRangeStart w:id="208"/>
        <w:r w:rsidRPr="004F302B">
          <w:rPr>
            <w:color w:val="000000"/>
          </w:rPr>
          <w:t>with deuteranopia</w:t>
        </w:r>
        <w:commentRangeEnd w:id="208"/>
        <w:r>
          <w:rPr>
            <w:rStyle w:val="CommentReference"/>
          </w:rPr>
          <w:commentReference w:id="208"/>
        </w:r>
      </w:ins>
      <w:ins w:id="209" w:author="Lindsey Sample" w:date="2019-04-27T18:23:00Z">
        <w:r w:rsidR="002550B3">
          <w:rPr>
            <w:color w:val="000000"/>
          </w:rPr>
          <w:t xml:space="preserve"> (color blindness)</w:t>
        </w:r>
      </w:ins>
      <w:ins w:id="210" w:author="Lindsey Sample" w:date="2019-04-27T18:17:00Z">
        <w:r w:rsidRPr="004F302B">
          <w:rPr>
            <w:color w:val="000000"/>
          </w:rPr>
          <w:t xml:space="preserve">. For each trial, a color pair was selected with an equiprobability of either color being assigned to either of the balls. </w:t>
        </w:r>
      </w:ins>
    </w:p>
    <w:p w14:paraId="03A20D19" w14:textId="79FF6B19" w:rsidR="004F302B" w:rsidRPr="004F302B" w:rsidRDefault="004F302B" w:rsidP="004C5535">
      <w:pPr>
        <w:spacing w:line="480" w:lineRule="auto"/>
        <w:ind w:firstLine="720"/>
      </w:pPr>
      <w:del w:id="211" w:author="Lindsey Sample" w:date="2019-04-27T18:18:00Z">
        <w:r w:rsidRPr="004F302B" w:rsidDel="00C35375">
          <w:rPr>
            <w:color w:val="000000"/>
          </w:rPr>
          <w:delText>As stated above, participants</w:delText>
        </w:r>
      </w:del>
      <w:ins w:id="212" w:author="Lindsey Sample" w:date="2019-04-27T18:18:00Z">
        <w:r w:rsidR="00C35375">
          <w:rPr>
            <w:color w:val="000000"/>
          </w:rPr>
          <w:t>Participants began</w:t>
        </w:r>
      </w:ins>
      <w:r w:rsidRPr="004F302B">
        <w:rPr>
          <w:color w:val="000000"/>
        </w:rPr>
        <w:t xml:space="preserve"> </w:t>
      </w:r>
      <w:del w:id="213" w:author="Lindsey Sample" w:date="2019-04-27T18:18:00Z">
        <w:r w:rsidRPr="004F302B" w:rsidDel="00C35375">
          <w:rPr>
            <w:color w:val="000000"/>
          </w:rPr>
          <w:delText>also went</w:delText>
        </w:r>
      </w:del>
      <w:ins w:id="214" w:author="Lindsey Sample" w:date="2019-04-27T18:18:00Z">
        <w:r w:rsidR="00C35375">
          <w:rPr>
            <w:color w:val="000000"/>
          </w:rPr>
          <w:t>with</w:t>
        </w:r>
      </w:ins>
      <w:r w:rsidRPr="004F302B">
        <w:rPr>
          <w:color w:val="000000"/>
        </w:rPr>
        <w:t xml:space="preserve"> </w:t>
      </w:r>
      <w:del w:id="215" w:author="Lindsey Sample" w:date="2019-04-27T18:18:00Z">
        <w:r w:rsidRPr="004F302B" w:rsidDel="00C35375">
          <w:rPr>
            <w:color w:val="000000"/>
          </w:rPr>
          <w:delText xml:space="preserve">through </w:delText>
        </w:r>
      </w:del>
      <w:r w:rsidRPr="004F302B">
        <w:rPr>
          <w:color w:val="000000"/>
        </w:rPr>
        <w:t xml:space="preserve">3 practice rounds (baseline paddle, slow speed) in the beginning, </w:t>
      </w:r>
      <w:del w:id="216" w:author="KL" w:date="2019-04-21T11:30:00Z">
        <w:r w:rsidRPr="004F302B" w:rsidDel="00482BCC">
          <w:rPr>
            <w:color w:val="000000"/>
          </w:rPr>
          <w:delText xml:space="preserve">where </w:delText>
        </w:r>
      </w:del>
      <w:ins w:id="217" w:author="KL" w:date="2019-04-21T11:30:00Z">
        <w:r w:rsidR="00482BCC">
          <w:rPr>
            <w:color w:val="000000"/>
          </w:rPr>
          <w:t xml:space="preserve">during </w:t>
        </w:r>
        <w:commentRangeStart w:id="218"/>
        <w:r w:rsidR="00482BCC">
          <w:rPr>
            <w:color w:val="000000"/>
          </w:rPr>
          <w:t>which</w:t>
        </w:r>
        <w:commentRangeEnd w:id="218"/>
        <w:r w:rsidR="00482BCC">
          <w:rPr>
            <w:rStyle w:val="CommentReference"/>
          </w:rPr>
          <w:commentReference w:id="218"/>
        </w:r>
        <w:r w:rsidR="00482BCC" w:rsidRPr="004F302B">
          <w:rPr>
            <w:color w:val="000000"/>
          </w:rPr>
          <w:t xml:space="preserve"> </w:t>
        </w:r>
      </w:ins>
      <w:r w:rsidRPr="004F302B">
        <w:rPr>
          <w:color w:val="000000"/>
        </w:rPr>
        <w:t xml:space="preserve">they practiced the multi-tasking element of the task, which </w:t>
      </w:r>
      <w:commentRangeStart w:id="219"/>
      <w:r w:rsidRPr="004F302B">
        <w:rPr>
          <w:color w:val="000000"/>
        </w:rPr>
        <w:t>involved answering</w:t>
      </w:r>
      <w:del w:id="220" w:author="Lindsey Sample" w:date="2019-04-27T18:14:00Z">
        <w:r w:rsidRPr="004F302B" w:rsidDel="00BC2165">
          <w:rPr>
            <w:color w:val="000000"/>
          </w:rPr>
          <w:delText xml:space="preserve"> a</w:delText>
        </w:r>
      </w:del>
      <w:r w:rsidRPr="004F302B">
        <w:rPr>
          <w:color w:val="000000"/>
        </w:rPr>
        <w:t xml:space="preserve"> </w:t>
      </w:r>
      <w:del w:id="221" w:author="Lindsey Sample" w:date="2019-04-27T18:14:00Z">
        <w:r w:rsidRPr="004F302B" w:rsidDel="00BC2165">
          <w:rPr>
            <w:color w:val="000000"/>
          </w:rPr>
          <w:delText xml:space="preserve">question </w:delText>
        </w:r>
      </w:del>
      <w:ins w:id="222" w:author="Lindsey Sample" w:date="2019-04-27T18:24:00Z">
        <w:r w:rsidR="00A515DE">
          <w:rPr>
            <w:color w:val="000000"/>
          </w:rPr>
          <w:t>a</w:t>
        </w:r>
      </w:ins>
      <w:ins w:id="223" w:author="Lindsey Sample" w:date="2019-04-27T18:14:00Z">
        <w:r w:rsidR="00BC2165">
          <w:rPr>
            <w:color w:val="000000"/>
          </w:rPr>
          <w:t xml:space="preserve"> </w:t>
        </w:r>
      </w:ins>
      <w:ins w:id="224" w:author="Lindsey Sample" w:date="2019-04-27T18:24:00Z">
        <w:r w:rsidR="00A515DE">
          <w:rPr>
            <w:color w:val="000000"/>
          </w:rPr>
          <w:t>question about ball speed</w:t>
        </w:r>
      </w:ins>
      <w:ins w:id="225" w:author="Lindsey Sample" w:date="2019-04-27T18:14:00Z">
        <w:r w:rsidR="00BC2165" w:rsidRPr="004F302B">
          <w:rPr>
            <w:color w:val="000000"/>
          </w:rPr>
          <w:t xml:space="preserve"> </w:t>
        </w:r>
      </w:ins>
      <w:del w:id="226" w:author="Lindsey Sample" w:date="2019-04-27T18:14:00Z">
        <w:r w:rsidRPr="004F302B" w:rsidDel="00BC2165">
          <w:rPr>
            <w:color w:val="000000"/>
          </w:rPr>
          <w:delText xml:space="preserve">and responding </w:delText>
        </w:r>
      </w:del>
      <w:r w:rsidRPr="004F302B">
        <w:rPr>
          <w:color w:val="000000"/>
        </w:rPr>
        <w:t>using the ‘1’, ‘2,’ and ‘3’ keys</w:t>
      </w:r>
      <w:commentRangeEnd w:id="219"/>
      <w:r w:rsidR="00482BCC">
        <w:rPr>
          <w:rStyle w:val="CommentReference"/>
        </w:rPr>
        <w:commentReference w:id="219"/>
      </w:r>
      <w:r w:rsidRPr="004F302B">
        <w:rPr>
          <w:color w:val="000000"/>
        </w:rPr>
        <w:t xml:space="preserve">. Participants were asked to compare the speed of the </w:t>
      </w:r>
      <w:del w:id="227" w:author="Lindsey Sample" w:date="2019-04-27T17:46:00Z">
        <w:r w:rsidRPr="004F302B" w:rsidDel="00C968E8">
          <w:rPr>
            <w:color w:val="000000"/>
          </w:rPr>
          <w:delText>game/target (“active”)</w:delText>
        </w:r>
      </w:del>
      <w:ins w:id="228" w:author="Lindsey Sample" w:date="2019-04-27T17:46:00Z">
        <w:r w:rsidR="00C968E8">
          <w:rPr>
            <w:color w:val="000000"/>
          </w:rPr>
          <w:t>target</w:t>
        </w:r>
      </w:ins>
      <w:r w:rsidRPr="004F302B">
        <w:rPr>
          <w:color w:val="000000"/>
        </w:rPr>
        <w:t xml:space="preserve"> ball to the ball moving in the background, and to press 1 if the </w:t>
      </w:r>
      <w:del w:id="229" w:author="Lindsey Sample" w:date="2019-04-29T02:06:00Z">
        <w:r w:rsidRPr="004F302B" w:rsidDel="009E689B">
          <w:rPr>
            <w:color w:val="000000"/>
          </w:rPr>
          <w:delText xml:space="preserve">game </w:delText>
        </w:r>
      </w:del>
      <w:ins w:id="230" w:author="Lindsey Sample" w:date="2019-04-29T02:06:00Z">
        <w:r w:rsidR="009E689B">
          <w:rPr>
            <w:color w:val="000000"/>
          </w:rPr>
          <w:t>target</w:t>
        </w:r>
        <w:r w:rsidR="009E689B" w:rsidRPr="004F302B">
          <w:rPr>
            <w:color w:val="000000"/>
          </w:rPr>
          <w:t xml:space="preserve"> </w:t>
        </w:r>
      </w:ins>
      <w:r w:rsidRPr="004F302B">
        <w:rPr>
          <w:color w:val="000000"/>
        </w:rPr>
        <w:t xml:space="preserve">ball was </w:t>
      </w:r>
      <w:del w:id="231" w:author="Lindsey Sample" w:date="2019-04-29T02:06:00Z">
        <w:r w:rsidRPr="004F302B" w:rsidDel="009E689B">
          <w:rPr>
            <w:color w:val="000000"/>
          </w:rPr>
          <w:delText>slower</w:delText>
        </w:r>
      </w:del>
      <w:ins w:id="232" w:author="Lindsey Sample" w:date="2019-04-29T02:06:00Z">
        <w:r w:rsidR="009E689B">
          <w:rPr>
            <w:color w:val="000000"/>
          </w:rPr>
          <w:t>faster</w:t>
        </w:r>
      </w:ins>
      <w:r w:rsidRPr="004F302B">
        <w:rPr>
          <w:color w:val="000000"/>
        </w:rPr>
        <w:t xml:space="preserve">, 2 if </w:t>
      </w:r>
      <w:del w:id="233" w:author="Lindsey Sample" w:date="2019-04-29T02:06:00Z">
        <w:r w:rsidRPr="004F302B" w:rsidDel="009E689B">
          <w:rPr>
            <w:color w:val="000000"/>
          </w:rPr>
          <w:delText xml:space="preserve">they </w:delText>
        </w:r>
      </w:del>
      <w:ins w:id="234" w:author="Lindsey Sample" w:date="2019-04-29T02:06:00Z">
        <w:r w:rsidR="009E689B">
          <w:rPr>
            <w:color w:val="000000"/>
          </w:rPr>
          <w:t xml:space="preserve">the background ball was faster, and 3 if </w:t>
        </w:r>
      </w:ins>
      <w:ins w:id="235" w:author="Lindsey Sample" w:date="2019-04-29T02:11:00Z">
        <w:r w:rsidR="007B6170">
          <w:rPr>
            <w:color w:val="000000"/>
          </w:rPr>
          <w:t>neither ball was moving faster relative to one another</w:t>
        </w:r>
      </w:ins>
      <w:del w:id="236" w:author="Lindsey Sample" w:date="2019-04-29T02:11:00Z">
        <w:r w:rsidRPr="004F302B" w:rsidDel="007B6170">
          <w:rPr>
            <w:color w:val="000000"/>
          </w:rPr>
          <w:delText>were moving the same speed</w:delText>
        </w:r>
      </w:del>
      <w:ins w:id="237" w:author="Lindsey Sample" w:date="2019-04-29T02:07:00Z">
        <w:r w:rsidR="00B22E5B">
          <w:rPr>
            <w:color w:val="000000"/>
          </w:rPr>
          <w:t xml:space="preserve"> (which differ</w:t>
        </w:r>
        <w:r w:rsidR="00FD2B53">
          <w:rPr>
            <w:color w:val="000000"/>
          </w:rPr>
          <w:t>s from our OSF pre-registered report)</w:t>
        </w:r>
      </w:ins>
      <w:ins w:id="238" w:author="Lindsey Sample" w:date="2019-04-29T02:06:00Z">
        <w:r w:rsidR="009E689B">
          <w:rPr>
            <w:color w:val="000000"/>
          </w:rPr>
          <w:t>.</w:t>
        </w:r>
      </w:ins>
      <w:del w:id="239" w:author="Lindsey Sample" w:date="2019-04-29T02:06:00Z">
        <w:r w:rsidRPr="004F302B" w:rsidDel="009E689B">
          <w:rPr>
            <w:color w:val="000000"/>
          </w:rPr>
          <w:delText>, and 3 if the game ball was faster than the object.</w:delText>
        </w:r>
      </w:del>
      <w:r w:rsidRPr="004F302B">
        <w:rPr>
          <w:color w:val="000000"/>
        </w:rPr>
        <w:t xml:space="preserve"> As noted earlier, both balls always moved </w:t>
      </w:r>
      <w:ins w:id="240" w:author="KL" w:date="2019-04-21T11:31:00Z">
        <w:r w:rsidR="00482BCC">
          <w:rPr>
            <w:color w:val="000000"/>
          </w:rPr>
          <w:t xml:space="preserve">at </w:t>
        </w:r>
      </w:ins>
      <w:r w:rsidRPr="004F302B">
        <w:rPr>
          <w:color w:val="000000"/>
        </w:rPr>
        <w:t>the same speed relative to one another, and any difference noted by participants reflected their perceptions</w:t>
      </w:r>
      <w:commentRangeStart w:id="241"/>
      <w:del w:id="242" w:author="Lindsey Sample" w:date="2019-04-27T18:13:00Z">
        <w:r w:rsidRPr="004F302B" w:rsidDel="00BA5C89">
          <w:rPr>
            <w:color w:val="000000"/>
          </w:rPr>
          <w:delText>,</w:delText>
        </w:r>
      </w:del>
      <w:r w:rsidRPr="004F302B">
        <w:rPr>
          <w:color w:val="000000"/>
        </w:rPr>
        <w:t xml:space="preserve"> </w:t>
      </w:r>
      <w:commentRangeEnd w:id="241"/>
      <w:r w:rsidR="00482BCC">
        <w:rPr>
          <w:rStyle w:val="CommentReference"/>
        </w:rPr>
        <w:commentReference w:id="241"/>
      </w:r>
      <w:r w:rsidRPr="004F302B">
        <w:rPr>
          <w:color w:val="000000"/>
        </w:rPr>
        <w:t xml:space="preserve">rather than actual differences in speed. They were asked to press the number following a visual cue during the pong game. This cue appeared halfway through the trial (halfway through total hits, about 7.5s in). </w:t>
      </w:r>
    </w:p>
    <w:p w14:paraId="7ADD3239" w14:textId="43D703FE" w:rsidR="004F302B" w:rsidRPr="004F302B" w:rsidDel="00CD4A0E" w:rsidRDefault="004F302B" w:rsidP="004C5535">
      <w:pPr>
        <w:spacing w:line="480" w:lineRule="auto"/>
        <w:ind w:firstLine="720"/>
        <w:rPr>
          <w:del w:id="243" w:author="Lindsey Sample" w:date="2019-04-27T18:17:00Z"/>
        </w:rPr>
      </w:pPr>
      <w:del w:id="244" w:author="Lindsey Sample" w:date="2019-04-27T18:17:00Z">
        <w:r w:rsidRPr="004F302B" w:rsidDel="00CD4A0E">
          <w:rPr>
            <w:color w:val="000000"/>
          </w:rPr>
          <w:delText xml:space="preserve">Targets were labeled in the first two seconds of each trial, and the targets were different colors than the background balls. This allowed </w:delText>
        </w:r>
      </w:del>
      <w:del w:id="245" w:author="Lindsey Sample" w:date="2019-04-27T18:15:00Z">
        <w:r w:rsidRPr="004F302B" w:rsidDel="00CD4A0E">
          <w:rPr>
            <w:color w:val="000000"/>
          </w:rPr>
          <w:delText xml:space="preserve">them </w:delText>
        </w:r>
      </w:del>
      <w:del w:id="246" w:author="Lindsey Sample" w:date="2019-04-27T18:17:00Z">
        <w:r w:rsidRPr="004F302B" w:rsidDel="00CD4A0E">
          <w:rPr>
            <w:color w:val="000000"/>
          </w:rPr>
          <w:delText xml:space="preserve">to be </w:delText>
        </w:r>
      </w:del>
      <w:del w:id="247" w:author="Lindsey Sample" w:date="2019-04-27T18:15:00Z">
        <w:r w:rsidRPr="004F302B" w:rsidDel="00CD4A0E">
          <w:rPr>
            <w:color w:val="000000"/>
          </w:rPr>
          <w:delText>tracked</w:delText>
        </w:r>
      </w:del>
      <w:del w:id="248" w:author="Lindsey Sample" w:date="2019-04-27T18:17:00Z">
        <w:r w:rsidRPr="004F302B" w:rsidDel="00CD4A0E">
          <w:rPr>
            <w:color w:val="000000"/>
          </w:rPr>
          <w:delText xml:space="preserve">. Colors were chosen to have similar lightness, contrast with background, saturation, and hues with similar speed perception, in order to avoid effects of color on speed (Cavanagh, Tyler, &amp; Favreau, 1984; Stone &amp; Thompson, 1992). Target-distractor color pairs were excluded before the experiment if a human judge found them to be moving at different speeds when their actual speeds were identical. Color pairs were also excluded that may be indistinguishable to those with deuteranopia. For each trial, a color pair was selected with an equiprobability of either color being assigned to either of the balls. </w:delText>
        </w:r>
      </w:del>
    </w:p>
    <w:p w14:paraId="12DCB31D" w14:textId="26CE7723" w:rsidR="004F302B" w:rsidRPr="004F302B" w:rsidRDefault="004F302B" w:rsidP="004C5535">
      <w:pPr>
        <w:spacing w:line="480" w:lineRule="auto"/>
        <w:ind w:firstLine="720"/>
      </w:pPr>
      <w:r w:rsidRPr="004F302B">
        <w:rPr>
          <w:color w:val="000000"/>
        </w:rPr>
        <w:t>After each trial, participants were asked to rank how well they think they did on a slider from “One of my best runs” to “One of my worst.” They were also asked to estimate the duration of the trial (clicking 10s, 15s or 20s)</w:t>
      </w:r>
      <w:commentRangeStart w:id="249"/>
      <w:del w:id="250" w:author="Lindsey Sample" w:date="2019-04-27T18:18:00Z">
        <w:r w:rsidRPr="004F302B" w:rsidDel="00CE562C">
          <w:rPr>
            <w:color w:val="000000"/>
          </w:rPr>
          <w:delText>,</w:delText>
        </w:r>
      </w:del>
      <w:r w:rsidRPr="004F302B">
        <w:rPr>
          <w:color w:val="000000"/>
        </w:rPr>
        <w:t xml:space="preserve"> </w:t>
      </w:r>
      <w:commentRangeEnd w:id="249"/>
      <w:r w:rsidR="003C7487">
        <w:rPr>
          <w:rStyle w:val="CommentReference"/>
        </w:rPr>
        <w:commentReference w:id="249"/>
      </w:r>
      <w:del w:id="251" w:author="Lindsey Sample" w:date="2019-04-27T18:19:00Z">
        <w:r w:rsidRPr="004F302B" w:rsidDel="00CE562C">
          <w:rPr>
            <w:color w:val="000000"/>
          </w:rPr>
          <w:delText>and to choose their favorite ball (background, target, or neither) as distractor questions to increase blinding to the hypotheses</w:delText>
        </w:r>
      </w:del>
      <w:r w:rsidRPr="004F302B">
        <w:rPr>
          <w:color w:val="000000"/>
        </w:rPr>
        <w:t xml:space="preserve">. After all trials were complete, participants were asked what they believed </w:t>
      </w:r>
      <w:del w:id="252" w:author="Lindsey Sample" w:date="2019-04-27T18:19:00Z">
        <w:r w:rsidRPr="004F302B" w:rsidDel="00F54191">
          <w:rPr>
            <w:color w:val="000000"/>
          </w:rPr>
          <w:delText xml:space="preserve">was </w:delText>
        </w:r>
      </w:del>
      <w:ins w:id="253" w:author="Lindsey Sample" w:date="2019-04-27T18:19:00Z">
        <w:r w:rsidR="00F54191">
          <w:rPr>
            <w:color w:val="000000"/>
          </w:rPr>
          <w:t>the hypothesis was</w:t>
        </w:r>
        <w:r w:rsidR="00F54191" w:rsidRPr="004F302B">
          <w:rPr>
            <w:color w:val="000000"/>
          </w:rPr>
          <w:t xml:space="preserve"> </w:t>
        </w:r>
      </w:ins>
      <w:commentRangeStart w:id="254"/>
      <w:del w:id="255" w:author="Lindsey Sample" w:date="2019-04-27T18:19:00Z">
        <w:r w:rsidRPr="004F302B" w:rsidDel="00F54191">
          <w:rPr>
            <w:color w:val="000000"/>
          </w:rPr>
          <w:delText xml:space="preserve">being tested </w:delText>
        </w:r>
      </w:del>
      <w:r w:rsidRPr="004F302B">
        <w:rPr>
          <w:color w:val="000000"/>
        </w:rPr>
        <w:t>as a free response</w:t>
      </w:r>
      <w:commentRangeEnd w:id="254"/>
      <w:r w:rsidR="003C7487">
        <w:rPr>
          <w:rStyle w:val="CommentReference"/>
        </w:rPr>
        <w:commentReference w:id="254"/>
      </w:r>
      <w:del w:id="256" w:author="Lindsey Sample" w:date="2019-04-27T18:19:00Z">
        <w:r w:rsidRPr="004F302B" w:rsidDel="00F54191">
          <w:rPr>
            <w:color w:val="000000"/>
          </w:rPr>
          <w:delText>, to collect their theories about the hypotheses</w:delText>
        </w:r>
      </w:del>
      <w:r w:rsidRPr="004F302B">
        <w:rPr>
          <w:color w:val="000000"/>
        </w:rPr>
        <w:t xml:space="preserve">. Participants were not informed of the trial </w:t>
      </w:r>
      <w:r w:rsidRPr="00FF3879">
        <w:rPr>
          <w:color w:val="000000"/>
        </w:rPr>
        <w:t>lengths and</w:t>
      </w:r>
      <w:r w:rsidRPr="004F302B">
        <w:rPr>
          <w:color w:val="000000"/>
        </w:rPr>
        <w:t xml:space="preserve"> </w:t>
      </w:r>
      <w:commentRangeStart w:id="257"/>
      <w:r w:rsidRPr="004F302B">
        <w:rPr>
          <w:color w:val="000000"/>
        </w:rPr>
        <w:t>were not informed that the game ball and background ball were always moving the same speed.</w:t>
      </w:r>
      <w:commentRangeEnd w:id="257"/>
      <w:r w:rsidR="003C7487">
        <w:rPr>
          <w:rStyle w:val="CommentReference"/>
        </w:rPr>
        <w:commentReference w:id="257"/>
      </w:r>
    </w:p>
    <w:p w14:paraId="37D0237F" w14:textId="77777777" w:rsidR="004F302B" w:rsidRPr="004F302B" w:rsidDel="006B3470" w:rsidRDefault="004F302B" w:rsidP="004C5535">
      <w:pPr>
        <w:spacing w:line="480" w:lineRule="auto"/>
        <w:jc w:val="center"/>
        <w:rPr>
          <w:del w:id="258" w:author="Lindsey Sample" w:date="2019-04-29T02:07:00Z"/>
        </w:rPr>
      </w:pPr>
      <w:r w:rsidRPr="004F302B">
        <w:rPr>
          <w:b/>
          <w:bCs/>
          <w:color w:val="000000"/>
        </w:rPr>
        <w:t>Data Analysis</w:t>
      </w:r>
    </w:p>
    <w:p w14:paraId="46EE8F4F" w14:textId="77777777" w:rsidR="004F302B" w:rsidRPr="004F302B" w:rsidRDefault="004F302B" w:rsidP="006B3470">
      <w:pPr>
        <w:spacing w:line="480" w:lineRule="auto"/>
        <w:jc w:val="center"/>
        <w:pPrChange w:id="259" w:author="Lindsey Sample" w:date="2019-04-29T02:07:00Z">
          <w:pPr>
            <w:spacing w:line="480" w:lineRule="auto"/>
          </w:pPr>
        </w:pPrChange>
      </w:pPr>
    </w:p>
    <w:p w14:paraId="48FCB12D" w14:textId="2E223398" w:rsidR="004F302B" w:rsidRPr="004F302B" w:rsidRDefault="004F302B" w:rsidP="004C5535">
      <w:pPr>
        <w:spacing w:line="480" w:lineRule="auto"/>
      </w:pPr>
      <w:r w:rsidRPr="004F302B">
        <w:rPr>
          <w:color w:val="000000"/>
        </w:rPr>
        <w:lastRenderedPageBreak/>
        <w:tab/>
      </w:r>
      <w:ins w:id="260" w:author="Lindsey Sample" w:date="2019-04-29T00:29:00Z">
        <w:r w:rsidR="00871A8A">
          <w:rPr>
            <w:color w:val="000000"/>
          </w:rPr>
          <w:t xml:space="preserve">Our original </w:t>
        </w:r>
      </w:ins>
      <w:ins w:id="261" w:author="Lindsey Sample" w:date="2019-04-29T00:30:00Z">
        <w:r w:rsidR="00871A8A">
          <w:rPr>
            <w:color w:val="000000"/>
          </w:rPr>
          <w:t xml:space="preserve">data analysis plan can be accessed in our pre-registered OSF report. The following is an </w:t>
        </w:r>
      </w:ins>
      <w:ins w:id="262" w:author="Lindsey Sample" w:date="2019-04-29T00:38:00Z">
        <w:r w:rsidR="00936353">
          <w:rPr>
            <w:color w:val="000000"/>
          </w:rPr>
          <w:t>account</w:t>
        </w:r>
      </w:ins>
      <w:ins w:id="263" w:author="Lindsey Sample" w:date="2019-04-29T00:30:00Z">
        <w:r w:rsidR="00871A8A">
          <w:rPr>
            <w:color w:val="000000"/>
          </w:rPr>
          <w:t xml:space="preserve"> of the tests that came to fruition in this report. </w:t>
        </w:r>
      </w:ins>
      <w:r w:rsidRPr="004F302B">
        <w:rPr>
          <w:color w:val="000000"/>
        </w:rPr>
        <w:t xml:space="preserve">In order to test our primary hypothesis, we </w:t>
      </w:r>
      <w:del w:id="264" w:author="Lindsey Sample" w:date="2019-04-29T00:29:00Z">
        <w:r w:rsidRPr="004F302B" w:rsidDel="00A75283">
          <w:rPr>
            <w:color w:val="000000"/>
          </w:rPr>
          <w:delText xml:space="preserve">will </w:delText>
        </w:r>
      </w:del>
      <w:r w:rsidRPr="004F302B">
        <w:rPr>
          <w:color w:val="000000"/>
        </w:rPr>
        <w:t>utilize</w:t>
      </w:r>
      <w:ins w:id="265" w:author="Lindsey Sample" w:date="2019-04-27T18:27:00Z">
        <w:r w:rsidR="0089243F">
          <w:rPr>
            <w:color w:val="000000"/>
          </w:rPr>
          <w:t>d</w:t>
        </w:r>
      </w:ins>
      <w:r w:rsidRPr="004F302B">
        <w:rPr>
          <w:color w:val="000000"/>
        </w:rPr>
        <w:t xml:space="preserve"> an ordinal logistic regression. Paddle sizes </w:t>
      </w:r>
      <w:del w:id="266" w:author="Lindsey Sample" w:date="2019-04-27T18:27:00Z">
        <w:r w:rsidRPr="004F302B" w:rsidDel="0089243F">
          <w:rPr>
            <w:color w:val="000000"/>
          </w:rPr>
          <w:delText xml:space="preserve">will </w:delText>
        </w:r>
      </w:del>
      <w:proofErr w:type="gramStart"/>
      <w:ins w:id="267" w:author="Lindsey Sample" w:date="2019-04-27T18:27:00Z">
        <w:r w:rsidR="0089243F">
          <w:rPr>
            <w:color w:val="000000"/>
          </w:rPr>
          <w:t>were</w:t>
        </w:r>
        <w:proofErr w:type="gramEnd"/>
        <w:r w:rsidR="0089243F" w:rsidRPr="004F302B">
          <w:rPr>
            <w:color w:val="000000"/>
          </w:rPr>
          <w:t xml:space="preserve"> </w:t>
        </w:r>
      </w:ins>
      <w:r w:rsidRPr="004F302B">
        <w:rPr>
          <w:color w:val="000000"/>
        </w:rPr>
        <w:t xml:space="preserve">be treated as the primary manipulation, and participants’ reported perception of relative ball speeds </w:t>
      </w:r>
      <w:del w:id="268" w:author="Lindsey Sample" w:date="2019-04-27T18:27:00Z">
        <w:r w:rsidRPr="004F302B" w:rsidDel="0089243F">
          <w:rPr>
            <w:color w:val="000000"/>
          </w:rPr>
          <w:delText xml:space="preserve">will </w:delText>
        </w:r>
      </w:del>
      <w:ins w:id="269" w:author="Lindsey Sample" w:date="2019-04-27T18:27:00Z">
        <w:r w:rsidR="0089243F">
          <w:rPr>
            <w:color w:val="000000"/>
          </w:rPr>
          <w:t>was</w:t>
        </w:r>
        <w:r w:rsidR="0089243F" w:rsidRPr="004F302B">
          <w:rPr>
            <w:color w:val="000000"/>
          </w:rPr>
          <w:t xml:space="preserve"> </w:t>
        </w:r>
      </w:ins>
      <w:del w:id="270" w:author="Lindsey Sample" w:date="2019-04-27T18:27:00Z">
        <w:r w:rsidRPr="004F302B" w:rsidDel="0089243F">
          <w:rPr>
            <w:color w:val="000000"/>
          </w:rPr>
          <w:delText xml:space="preserve">be </w:delText>
        </w:r>
      </w:del>
      <w:r w:rsidRPr="004F302B">
        <w:rPr>
          <w:color w:val="000000"/>
        </w:rPr>
        <w:t xml:space="preserve">treated as the primary dependent variable. We </w:t>
      </w:r>
      <w:del w:id="271" w:author="Lindsey Sample" w:date="2019-04-27T18:27:00Z">
        <w:r w:rsidRPr="004F302B" w:rsidDel="0089243F">
          <w:rPr>
            <w:color w:val="000000"/>
          </w:rPr>
          <w:delText xml:space="preserve">will </w:delText>
        </w:r>
      </w:del>
      <w:ins w:id="272" w:author="Lindsey Sample" w:date="2019-04-27T18:27:00Z">
        <w:r w:rsidR="0089243F">
          <w:rPr>
            <w:color w:val="000000"/>
          </w:rPr>
          <w:t>coded</w:t>
        </w:r>
        <w:r w:rsidR="0089243F" w:rsidRPr="004F302B">
          <w:rPr>
            <w:color w:val="000000"/>
          </w:rPr>
          <w:t xml:space="preserve"> </w:t>
        </w:r>
      </w:ins>
      <w:del w:id="273" w:author="Lindsey Sample" w:date="2019-04-27T18:27:00Z">
        <w:r w:rsidRPr="004F302B" w:rsidDel="0089243F">
          <w:rPr>
            <w:color w:val="000000"/>
          </w:rPr>
          <w:delText xml:space="preserve">code </w:delText>
        </w:r>
      </w:del>
      <w:r w:rsidRPr="004F302B">
        <w:rPr>
          <w:color w:val="000000"/>
        </w:rPr>
        <w:t xml:space="preserve">the paddle sizes as </w:t>
      </w:r>
      <w:del w:id="274" w:author="Lindsey Sample" w:date="2019-04-27T18:27:00Z">
        <w:r w:rsidRPr="004F302B" w:rsidDel="0089243F">
          <w:rPr>
            <w:color w:val="000000"/>
          </w:rPr>
          <w:delText xml:space="preserve">an </w:delText>
        </w:r>
      </w:del>
      <w:r w:rsidRPr="004F302B">
        <w:rPr>
          <w:color w:val="000000"/>
        </w:rPr>
        <w:t xml:space="preserve">interval </w:t>
      </w:r>
      <w:del w:id="275" w:author="Lindsey Sample" w:date="2019-04-27T18:27:00Z">
        <w:r w:rsidRPr="004F302B" w:rsidDel="0089243F">
          <w:rPr>
            <w:color w:val="000000"/>
          </w:rPr>
          <w:delText xml:space="preserve">of </w:delText>
        </w:r>
      </w:del>
      <w:ins w:id="276" w:author="Lindsey Sample" w:date="2019-04-27T18:27:00Z">
        <w:r w:rsidR="0089243F">
          <w:rPr>
            <w:color w:val="000000"/>
          </w:rPr>
          <w:t>variables from</w:t>
        </w:r>
        <w:r w:rsidR="0089243F" w:rsidRPr="004F302B">
          <w:rPr>
            <w:color w:val="000000"/>
          </w:rPr>
          <w:t xml:space="preserve"> </w:t>
        </w:r>
      </w:ins>
      <w:r w:rsidRPr="004F302B">
        <w:rPr>
          <w:color w:val="000000"/>
        </w:rPr>
        <w:t xml:space="preserve">1-3: the “small” paddle size </w:t>
      </w:r>
      <w:del w:id="277" w:author="Lindsey Sample" w:date="2019-04-27T18:27:00Z">
        <w:r w:rsidRPr="004F302B" w:rsidDel="0089243F">
          <w:rPr>
            <w:color w:val="000000"/>
          </w:rPr>
          <w:delText xml:space="preserve">will </w:delText>
        </w:r>
      </w:del>
      <w:ins w:id="278" w:author="Lindsey Sample" w:date="2019-04-27T18:27:00Z">
        <w:r w:rsidR="0089243F">
          <w:rPr>
            <w:color w:val="000000"/>
          </w:rPr>
          <w:t>was</w:t>
        </w:r>
        <w:r w:rsidR="0089243F" w:rsidRPr="004F302B">
          <w:rPr>
            <w:color w:val="000000"/>
          </w:rPr>
          <w:t xml:space="preserve"> </w:t>
        </w:r>
      </w:ins>
      <w:del w:id="279" w:author="Lindsey Sample" w:date="2019-04-27T18:28:00Z">
        <w:r w:rsidRPr="004F302B" w:rsidDel="0089243F">
          <w:rPr>
            <w:color w:val="000000"/>
          </w:rPr>
          <w:delText xml:space="preserve">be </w:delText>
        </w:r>
      </w:del>
      <w:r w:rsidRPr="004F302B">
        <w:rPr>
          <w:color w:val="000000"/>
        </w:rPr>
        <w:t xml:space="preserve">coded as 1, the “medium” paddle size </w:t>
      </w:r>
      <w:del w:id="280" w:author="Lindsey Sample" w:date="2019-04-27T18:28:00Z">
        <w:r w:rsidRPr="004F302B" w:rsidDel="0089243F">
          <w:rPr>
            <w:color w:val="000000"/>
          </w:rPr>
          <w:delText xml:space="preserve">will </w:delText>
        </w:r>
      </w:del>
      <w:ins w:id="281" w:author="Lindsey Sample" w:date="2019-04-27T18:28:00Z">
        <w:r w:rsidR="0089243F">
          <w:rPr>
            <w:color w:val="000000"/>
          </w:rPr>
          <w:t>was</w:t>
        </w:r>
        <w:r w:rsidR="0089243F" w:rsidRPr="004F302B">
          <w:rPr>
            <w:color w:val="000000"/>
          </w:rPr>
          <w:t xml:space="preserve"> </w:t>
        </w:r>
      </w:ins>
      <w:del w:id="282" w:author="Lindsey Sample" w:date="2019-04-27T18:28:00Z">
        <w:r w:rsidRPr="004F302B" w:rsidDel="0089243F">
          <w:rPr>
            <w:color w:val="000000"/>
          </w:rPr>
          <w:delText xml:space="preserve">be </w:delText>
        </w:r>
      </w:del>
      <w:r w:rsidRPr="004F302B">
        <w:rPr>
          <w:color w:val="000000"/>
        </w:rPr>
        <w:t xml:space="preserve">coded as 2, and the “large” paddle size </w:t>
      </w:r>
      <w:del w:id="283" w:author="Lindsey Sample" w:date="2019-04-27T18:28:00Z">
        <w:r w:rsidRPr="004F302B" w:rsidDel="0089243F">
          <w:rPr>
            <w:color w:val="000000"/>
          </w:rPr>
          <w:delText xml:space="preserve">will </w:delText>
        </w:r>
      </w:del>
      <w:ins w:id="284" w:author="Lindsey Sample" w:date="2019-04-27T18:28:00Z">
        <w:r w:rsidR="0089243F">
          <w:rPr>
            <w:color w:val="000000"/>
          </w:rPr>
          <w:t>was</w:t>
        </w:r>
        <w:r w:rsidR="0089243F" w:rsidRPr="004F302B">
          <w:rPr>
            <w:color w:val="000000"/>
          </w:rPr>
          <w:t xml:space="preserve"> </w:t>
        </w:r>
      </w:ins>
      <w:del w:id="285" w:author="Lindsey Sample" w:date="2019-04-27T18:28:00Z">
        <w:r w:rsidRPr="004F302B" w:rsidDel="0089243F">
          <w:rPr>
            <w:color w:val="000000"/>
          </w:rPr>
          <w:delText xml:space="preserve">be </w:delText>
        </w:r>
      </w:del>
      <w:r w:rsidRPr="004F302B">
        <w:rPr>
          <w:color w:val="000000"/>
        </w:rPr>
        <w:t xml:space="preserve">coded as 3. We </w:t>
      </w:r>
      <w:del w:id="286" w:author="Lindsey Sample" w:date="2019-04-27T18:28:00Z">
        <w:r w:rsidRPr="004F302B" w:rsidDel="00805E35">
          <w:rPr>
            <w:color w:val="000000"/>
          </w:rPr>
          <w:delText xml:space="preserve">will </w:delText>
        </w:r>
      </w:del>
      <w:r w:rsidRPr="004F302B">
        <w:rPr>
          <w:color w:val="000000"/>
        </w:rPr>
        <w:t>treat</w:t>
      </w:r>
      <w:ins w:id="287" w:author="Lindsey Sample" w:date="2019-04-27T18:28:00Z">
        <w:r w:rsidR="00805E35">
          <w:rPr>
            <w:color w:val="000000"/>
          </w:rPr>
          <w:t>ed</w:t>
        </w:r>
      </w:ins>
      <w:r w:rsidRPr="004F302B">
        <w:rPr>
          <w:color w:val="000000"/>
        </w:rPr>
        <w:t xml:space="preserve"> participants’ reported perception of relative ball speed as ordinal data with three outcome types: “target-slower,” “target-equal,” and “target-faster,” based on whether participants respond</w:t>
      </w:r>
      <w:ins w:id="288" w:author="Lindsey Sample" w:date="2019-04-27T18:28:00Z">
        <w:r w:rsidR="00805E35">
          <w:rPr>
            <w:color w:val="000000"/>
          </w:rPr>
          <w:t>ed</w:t>
        </w:r>
      </w:ins>
      <w:r w:rsidRPr="004F302B">
        <w:rPr>
          <w:color w:val="000000"/>
        </w:rPr>
        <w:t xml:space="preserve"> that the target ball </w:t>
      </w:r>
      <w:del w:id="289" w:author="Lindsey Sample" w:date="2019-04-27T18:28:00Z">
        <w:r w:rsidRPr="004F302B" w:rsidDel="00805E35">
          <w:rPr>
            <w:color w:val="000000"/>
          </w:rPr>
          <w:delText xml:space="preserve">is </w:delText>
        </w:r>
      </w:del>
      <w:ins w:id="290" w:author="Lindsey Sample" w:date="2019-04-27T18:28:00Z">
        <w:r w:rsidR="00805E35">
          <w:rPr>
            <w:color w:val="000000"/>
          </w:rPr>
          <w:t>was</w:t>
        </w:r>
        <w:r w:rsidR="00805E35" w:rsidRPr="004F302B">
          <w:rPr>
            <w:color w:val="000000"/>
          </w:rPr>
          <w:t xml:space="preserve"> </w:t>
        </w:r>
      </w:ins>
      <w:r w:rsidRPr="004F302B">
        <w:rPr>
          <w:color w:val="000000"/>
        </w:rPr>
        <w:t xml:space="preserve">moving faster, </w:t>
      </w:r>
      <w:del w:id="291" w:author="Lindsey Sample" w:date="2019-04-27T18:28:00Z">
        <w:r w:rsidRPr="004F302B" w:rsidDel="00805E35">
          <w:rPr>
            <w:color w:val="000000"/>
          </w:rPr>
          <w:delText>slower</w:delText>
        </w:r>
      </w:del>
      <w:ins w:id="292" w:author="Lindsey Sample" w:date="2019-04-27T18:28:00Z">
        <w:r w:rsidR="00805E35">
          <w:rPr>
            <w:color w:val="000000"/>
          </w:rPr>
          <w:t>the balls were moving same speed</w:t>
        </w:r>
      </w:ins>
      <w:r w:rsidRPr="004F302B">
        <w:rPr>
          <w:color w:val="000000"/>
        </w:rPr>
        <w:t xml:space="preserve">, or the </w:t>
      </w:r>
      <w:del w:id="293" w:author="Lindsey Sample" w:date="2019-04-27T18:28:00Z">
        <w:r w:rsidRPr="004F302B" w:rsidDel="00805E35">
          <w:rPr>
            <w:color w:val="000000"/>
          </w:rPr>
          <w:delText xml:space="preserve">same </w:delText>
        </w:r>
      </w:del>
      <w:ins w:id="294" w:author="Lindsey Sample" w:date="2019-04-27T18:28:00Z">
        <w:r w:rsidR="00805E35">
          <w:rPr>
            <w:color w:val="000000"/>
          </w:rPr>
          <w:t>background ball was faster</w:t>
        </w:r>
      </w:ins>
      <w:del w:id="295" w:author="Lindsey Sample" w:date="2019-04-27T18:28:00Z">
        <w:r w:rsidRPr="004F302B" w:rsidDel="00805E35">
          <w:rPr>
            <w:color w:val="000000"/>
          </w:rPr>
          <w:delText>speed as the background ball</w:delText>
        </w:r>
      </w:del>
      <w:r w:rsidRPr="004F302B">
        <w:rPr>
          <w:color w:val="000000"/>
        </w:rPr>
        <w:t xml:space="preserve">. </w:t>
      </w:r>
      <w:del w:id="296" w:author="Lindsey Sample" w:date="2019-04-27T18:29:00Z">
        <w:r w:rsidRPr="004F302B" w:rsidDel="008828DE">
          <w:rPr>
            <w:color w:val="000000"/>
          </w:rPr>
          <w:delText xml:space="preserve">Based on our hypothesis, we expect that paddle size will predict participants’ reports of their perception of the speed of the target ball relative to the background ball. </w:delText>
        </w:r>
      </w:del>
      <w:r w:rsidRPr="004F302B">
        <w:rPr>
          <w:color w:val="000000"/>
        </w:rPr>
        <w:t xml:space="preserve">We </w:t>
      </w:r>
      <w:del w:id="297" w:author="Lindsey Sample" w:date="2019-04-27T18:29:00Z">
        <w:r w:rsidRPr="004F302B" w:rsidDel="000C44B4">
          <w:rPr>
            <w:color w:val="000000"/>
          </w:rPr>
          <w:delText xml:space="preserve">will </w:delText>
        </w:r>
      </w:del>
      <w:r w:rsidRPr="004F302B">
        <w:rPr>
          <w:color w:val="000000"/>
        </w:rPr>
        <w:t>account</w:t>
      </w:r>
      <w:ins w:id="298" w:author="Lindsey Sample" w:date="2019-04-27T18:29:00Z">
        <w:r w:rsidR="000C44B4">
          <w:rPr>
            <w:color w:val="000000"/>
          </w:rPr>
          <w:t>ed</w:t>
        </w:r>
      </w:ins>
      <w:r w:rsidRPr="004F302B">
        <w:rPr>
          <w:color w:val="000000"/>
        </w:rPr>
        <w:t xml:space="preserve"> for differences from subject to subject (i.e., biases towards answering “faster,” etc.) by treating subject-specific differences as a random effect. </w:t>
      </w:r>
    </w:p>
    <w:p w14:paraId="2125DF45" w14:textId="2B435F17" w:rsidR="004F302B" w:rsidRPr="004F302B" w:rsidDel="00C53B25" w:rsidRDefault="004F302B" w:rsidP="004C5535">
      <w:pPr>
        <w:spacing w:line="480" w:lineRule="auto"/>
        <w:rPr>
          <w:del w:id="299" w:author="Lindsey Sample" w:date="2019-04-27T18:32:00Z"/>
        </w:rPr>
        <w:pPrChange w:id="300" w:author="Lindsey Sample" w:date="2019-04-27T18:32:00Z">
          <w:pPr>
            <w:spacing w:line="480" w:lineRule="auto"/>
          </w:pPr>
        </w:pPrChange>
      </w:pPr>
      <w:r w:rsidRPr="004F302B">
        <w:rPr>
          <w:color w:val="000000"/>
        </w:rPr>
        <w:tab/>
      </w:r>
      <w:del w:id="301" w:author="Lindsey Sample" w:date="2019-04-27T18:30:00Z">
        <w:r w:rsidRPr="004F302B" w:rsidDel="00D068BF">
          <w:rPr>
            <w:color w:val="000000"/>
          </w:rPr>
          <w:delText>If our results are</w:delText>
        </w:r>
      </w:del>
      <w:ins w:id="302" w:author="Lindsey Sample" w:date="2019-04-27T18:30:00Z">
        <w:r w:rsidR="00D068BF">
          <w:rPr>
            <w:color w:val="000000"/>
          </w:rPr>
          <w:t xml:space="preserve">Since our results </w:t>
        </w:r>
      </w:ins>
      <w:ins w:id="303" w:author="Lindsey Sample" w:date="2019-04-27T18:31:00Z">
        <w:r w:rsidR="00D068BF">
          <w:rPr>
            <w:color w:val="000000"/>
          </w:rPr>
          <w:t xml:space="preserve">for this main test </w:t>
        </w:r>
      </w:ins>
      <w:ins w:id="304" w:author="Lindsey Sample" w:date="2019-04-27T18:30:00Z">
        <w:r w:rsidR="00D068BF">
          <w:rPr>
            <w:color w:val="000000"/>
          </w:rPr>
          <w:t>were</w:t>
        </w:r>
      </w:ins>
      <w:r w:rsidRPr="004F302B">
        <w:rPr>
          <w:color w:val="000000"/>
        </w:rPr>
        <w:t xml:space="preserve"> not significant, </w:t>
      </w:r>
      <w:del w:id="305" w:author="Lindsey Sample" w:date="2019-04-27T18:39:00Z">
        <w:r w:rsidRPr="004F302B" w:rsidDel="00DD3765">
          <w:rPr>
            <w:color w:val="000000"/>
          </w:rPr>
          <w:delText xml:space="preserve">no further tests </w:delText>
        </w:r>
      </w:del>
      <w:del w:id="306" w:author="Lindsey Sample" w:date="2019-04-27T18:31:00Z">
        <w:r w:rsidRPr="004F302B" w:rsidDel="00D068BF">
          <w:rPr>
            <w:color w:val="000000"/>
          </w:rPr>
          <w:delText xml:space="preserve">are </w:delText>
        </w:r>
      </w:del>
      <w:del w:id="307" w:author="Lindsey Sample" w:date="2019-04-27T18:39:00Z">
        <w:r w:rsidRPr="004F302B" w:rsidDel="00DD3765">
          <w:rPr>
            <w:color w:val="000000"/>
          </w:rPr>
          <w:delText>necessary</w:delText>
        </w:r>
      </w:del>
      <w:ins w:id="308" w:author="Lindsey Sample" w:date="2019-04-27T18:38:00Z">
        <w:r w:rsidR="00DD3765">
          <w:rPr>
            <w:color w:val="000000"/>
          </w:rPr>
          <w:t>the follow-up tests mentio</w:t>
        </w:r>
      </w:ins>
      <w:ins w:id="309" w:author="Lindsey Sample" w:date="2019-04-27T18:39:00Z">
        <w:r w:rsidR="00DD3765">
          <w:rPr>
            <w:color w:val="000000"/>
          </w:rPr>
          <w:t>ned in our pre-registered report were not necessary</w:t>
        </w:r>
      </w:ins>
      <w:r w:rsidRPr="004F302B">
        <w:rPr>
          <w:color w:val="000000"/>
        </w:rPr>
        <w:t xml:space="preserve">. </w:t>
      </w:r>
      <w:ins w:id="310" w:author="Lindsey Sample" w:date="2019-04-27T18:32:00Z">
        <w:r w:rsidR="00C53B25">
          <w:rPr>
            <w:color w:val="000000"/>
          </w:rPr>
          <w:t>However, we ele</w:t>
        </w:r>
      </w:ins>
      <w:ins w:id="311" w:author="Lindsey Sample" w:date="2019-04-27T18:33:00Z">
        <w:r w:rsidR="00C53B25">
          <w:rPr>
            <w:color w:val="000000"/>
          </w:rPr>
          <w:t>cted to include a few exploratory results to inform further research questions that might arise from our results. We utilized</w:t>
        </w:r>
      </w:ins>
      <w:del w:id="312" w:author="Lindsey Sample" w:date="2019-04-27T18:32:00Z">
        <w:r w:rsidRPr="004F302B" w:rsidDel="00C53B25">
          <w:rPr>
            <w:color w:val="000000"/>
          </w:rPr>
          <w:delText xml:space="preserve">If our results </w:delText>
        </w:r>
      </w:del>
      <w:del w:id="313" w:author="Lindsey Sample" w:date="2019-04-27T18:31:00Z">
        <w:r w:rsidRPr="004F302B" w:rsidDel="00D068BF">
          <w:rPr>
            <w:color w:val="000000"/>
          </w:rPr>
          <w:delText xml:space="preserve">are </w:delText>
        </w:r>
      </w:del>
      <w:del w:id="314" w:author="Lindsey Sample" w:date="2019-04-27T18:32:00Z">
        <w:r w:rsidRPr="004F302B" w:rsidDel="00C53B25">
          <w:rPr>
            <w:color w:val="000000"/>
          </w:rPr>
          <w:delText xml:space="preserve">significant, we </w:delText>
        </w:r>
      </w:del>
      <w:del w:id="315" w:author="Lindsey Sample" w:date="2019-04-27T18:31:00Z">
        <w:r w:rsidRPr="004F302B" w:rsidDel="00D068BF">
          <w:rPr>
            <w:color w:val="000000"/>
          </w:rPr>
          <w:delText xml:space="preserve">will </w:delText>
        </w:r>
      </w:del>
      <w:del w:id="316" w:author="Lindsey Sample" w:date="2019-04-27T18:32:00Z">
        <w:r w:rsidRPr="004F302B" w:rsidDel="00C53B25">
          <w:rPr>
            <w:color w:val="000000"/>
          </w:rPr>
          <w:delText>perform a correlation test</w:delText>
        </w:r>
      </w:del>
      <w:del w:id="317" w:author="Lindsey Sample" w:date="2019-04-27T18:30:00Z">
        <w:r w:rsidRPr="004F302B" w:rsidDel="00D068BF">
          <w:rPr>
            <w:color w:val="000000"/>
          </w:rPr>
          <w:delText>,</w:delText>
        </w:r>
      </w:del>
      <w:del w:id="318" w:author="Lindsey Sample" w:date="2019-04-27T18:32:00Z">
        <w:r w:rsidRPr="004F302B" w:rsidDel="00C53B25">
          <w:rPr>
            <w:color w:val="000000"/>
          </w:rPr>
          <w:delText xml:space="preserve"> in order to determine whether participants’ self-assessments predict whether they report the active ball as moving faster</w:delText>
        </w:r>
      </w:del>
      <w:del w:id="319" w:author="Lindsey Sample" w:date="2019-04-27T18:31:00Z">
        <w:r w:rsidRPr="004F302B" w:rsidDel="00D068BF">
          <w:rPr>
            <w:color w:val="000000"/>
          </w:rPr>
          <w:delText>. This is</w:delText>
        </w:r>
      </w:del>
      <w:del w:id="320" w:author="Lindsey Sample" w:date="2019-04-27T18:32:00Z">
        <w:r w:rsidRPr="004F302B" w:rsidDel="00C53B25">
          <w:rPr>
            <w:color w:val="000000"/>
          </w:rPr>
          <w:delText xml:space="preserve"> to account for Firestone &amp; Scholl’s (2016) proposition that participants may simply report that the ball is going faster when the paddle is smaller in order to excuse poor performance (i.e., a task demand effect</w:delText>
        </w:r>
      </w:del>
      <w:del w:id="321" w:author="Lindsey Sample" w:date="2019-04-27T18:31:00Z">
        <w:r w:rsidRPr="004F302B" w:rsidDel="00D068BF">
          <w:rPr>
            <w:color w:val="000000"/>
          </w:rPr>
          <w:delText xml:space="preserve">). Specifically, we will perform a correlation on the proportion of trials in which the participants reported that the active ball was moving faster and the self-assessment score per trial. If there is a significant positive correlation, this implies that our results were </w:delText>
        </w:r>
        <w:r w:rsidRPr="004F302B" w:rsidDel="00D068BF">
          <w:rPr>
            <w:i/>
            <w:iCs/>
            <w:color w:val="000000"/>
          </w:rPr>
          <w:delText>not</w:delText>
        </w:r>
        <w:r w:rsidRPr="004F302B" w:rsidDel="00D068BF">
          <w:rPr>
            <w:color w:val="000000"/>
          </w:rPr>
          <w:delText xml:space="preserve"> due to a true top-down effect on perception, but rather fell into the task demand pitfall; participants likely reported that the ball was moving faster simply due to the fact that they were attempting to account for worse performance, rather than as a true perceptual effect. However, if there is no noteworthy confound due to self-assessment, then we did not fall into this pitfall. Furthermore, we eliminated the memory pitfall via our experimental design (i.e., asking participants to actively compare two balls on-screen). Thus, we could conclude that our results provide evidence for a direct effect of task difficulty on perception of speed. However, this conclusion depends on the results of the following analysis. </w:delText>
        </w:r>
      </w:del>
    </w:p>
    <w:p w14:paraId="44F31E53" w14:textId="1B865F51" w:rsidR="004F302B" w:rsidRPr="00E144BF" w:rsidDel="00C53B25" w:rsidRDefault="00966AD2" w:rsidP="00E144BF">
      <w:pPr>
        <w:spacing w:line="480" w:lineRule="auto"/>
        <w:rPr>
          <w:del w:id="322" w:author="Lindsey Sample" w:date="2019-04-27T18:33:00Z"/>
          <w:color w:val="000000"/>
        </w:rPr>
      </w:pPr>
      <w:ins w:id="323" w:author="Lindsey Sample" w:date="2019-04-29T00:23:00Z">
        <w:r>
          <w:rPr>
            <w:color w:val="000000"/>
          </w:rPr>
          <w:t xml:space="preserve"> logistic ordinal regressions to examine the effect of absolute speed on guess (guessing if the </w:t>
        </w:r>
      </w:ins>
      <w:ins w:id="324" w:author="Lindsey Sample" w:date="2019-04-29T00:24:00Z">
        <w:r>
          <w:rPr>
            <w:color w:val="000000"/>
          </w:rPr>
          <w:t xml:space="preserve">target ball was moving faster, the background ball was moving faster, or the balls were moving the same speed), and </w:t>
        </w:r>
      </w:ins>
      <w:ins w:id="325" w:author="Lindsey Sample" w:date="2019-04-29T00:25:00Z">
        <w:r>
          <w:rPr>
            <w:color w:val="000000"/>
          </w:rPr>
          <w:t xml:space="preserve">paddle size on </w:t>
        </w:r>
      </w:ins>
      <w:ins w:id="326" w:author="Lindsey Sample" w:date="2019-04-29T00:24:00Z">
        <w:r>
          <w:rPr>
            <w:color w:val="000000"/>
          </w:rPr>
          <w:t>perceived duration of the study (responses were either 10s, 15s, or 20s).</w:t>
        </w:r>
      </w:ins>
      <w:ins w:id="327" w:author="Lindsey Sample" w:date="2019-04-29T00:25:00Z">
        <w:r>
          <w:rPr>
            <w:color w:val="000000"/>
          </w:rPr>
          <w:t xml:space="preserve"> We also conducted two ANOVAs to examine whether paddle size </w:t>
        </w:r>
      </w:ins>
      <w:ins w:id="328" w:author="Lindsey Sample" w:date="2019-04-29T00:27:00Z">
        <w:r w:rsidR="00727CC6">
          <w:rPr>
            <w:color w:val="000000"/>
          </w:rPr>
          <w:t xml:space="preserve">or absolute speed </w:t>
        </w:r>
      </w:ins>
      <w:ins w:id="329" w:author="Lindsey Sample" w:date="2019-04-29T00:25:00Z">
        <w:r>
          <w:rPr>
            <w:color w:val="000000"/>
          </w:rPr>
          <w:t>effected score (</w:t>
        </w:r>
      </w:ins>
      <w:ins w:id="330" w:author="Lindsey Sample" w:date="2019-04-29T00:27:00Z">
        <w:r w:rsidR="00727CC6">
          <w:rPr>
            <w:color w:val="000000"/>
          </w:rPr>
          <w:t xml:space="preserve">calculated as </w:t>
        </w:r>
      </w:ins>
      <w:ins w:id="331" w:author="Lindsey Sample" w:date="2019-04-29T00:25:00Z">
        <w:r>
          <w:rPr>
            <w:color w:val="000000"/>
          </w:rPr>
          <w:t xml:space="preserve">human </w:t>
        </w:r>
      </w:ins>
      <w:ins w:id="332" w:author="Lindsey Sample" w:date="2019-04-29T00:26:00Z">
        <w:r>
          <w:rPr>
            <w:color w:val="000000"/>
          </w:rPr>
          <w:t>score – AI score)</w:t>
        </w:r>
      </w:ins>
      <w:ins w:id="333" w:author="Lindsey Sample" w:date="2019-04-29T00:28:00Z">
        <w:r w:rsidR="00727CC6">
          <w:rPr>
            <w:color w:val="000000"/>
          </w:rPr>
          <w:t>. Finally, we included a paired t-test to examine the impact of task demand according to Firestone and Scholl’s criticism</w:t>
        </w:r>
        <w:r w:rsidR="00261193">
          <w:rPr>
            <w:color w:val="000000"/>
          </w:rPr>
          <w:t xml:space="preserve"> which compared </w:t>
        </w:r>
      </w:ins>
      <w:ins w:id="334" w:author="Lindsey Sample" w:date="2019-04-29T00:29:00Z">
        <w:r w:rsidR="00261193">
          <w:rPr>
            <w:color w:val="000000"/>
          </w:rPr>
          <w:t xml:space="preserve">self-reported game play efficacy (how well participants believed they did) to guess </w:t>
        </w:r>
        <w:r w:rsidR="00261193">
          <w:rPr>
            <w:color w:val="000000"/>
          </w:rPr>
          <w:lastRenderedPageBreak/>
          <w:t>(relative ball speed response).</w:t>
        </w:r>
      </w:ins>
      <w:r w:rsidR="005F3965">
        <w:rPr>
          <w:color w:val="000000"/>
        </w:rPr>
        <w:t xml:space="preserve"> </w:t>
      </w:r>
      <w:ins w:id="335" w:author="Lindsey Sample" w:date="2019-04-29T02:39:00Z">
        <w:r w:rsidR="005F3965">
          <w:rPr>
            <w:color w:val="000000"/>
          </w:rPr>
          <w:t xml:space="preserve">A link to the annotated R notebook can be found </w:t>
        </w:r>
        <w:r w:rsidR="00836B1C">
          <w:rPr>
            <w:color w:val="000000"/>
          </w:rPr>
          <w:t>on the OSF project registration</w:t>
        </w:r>
      </w:ins>
      <w:r w:rsidR="00E144BF">
        <w:rPr>
          <w:color w:val="000000"/>
        </w:rPr>
        <w:t xml:space="preserve"> (</w:t>
      </w:r>
      <w:hyperlink r:id="rId12" w:history="1">
        <w:r w:rsidR="00E144BF" w:rsidRPr="007B4D99">
          <w:rPr>
            <w:rStyle w:val="Hyperlink"/>
          </w:rPr>
          <w:t>https://osf.io/zxbhk/</w:t>
        </w:r>
      </w:hyperlink>
      <w:r w:rsidR="00E144BF">
        <w:rPr>
          <w:color w:val="000000"/>
        </w:rPr>
        <w:t>).</w:t>
      </w:r>
      <w:del w:id="336" w:author="Lindsey Sample" w:date="2019-04-27T18:32:00Z">
        <w:r w:rsidR="004F302B" w:rsidRPr="004F302B" w:rsidDel="00C53B25">
          <w:rPr>
            <w:color w:val="000000"/>
          </w:rPr>
          <w:tab/>
          <w:delText>In addition to the above correlation, we will perform another test upon the condition that the initial results are significant. This follow-up analysis will account for Firestone &amp; Scholl’s (2016) second concern related to the task demand pitfall: if participants successfully guess the experimenter’s hypothesis, this could bias their responses towards the hypothesis, confounding the results. In order to account for this possible confound, we will first isolate participants who guessed our hypothesis, based on their response</w:delText>
        </w:r>
      </w:del>
      <w:ins w:id="337" w:author="KL" w:date="2019-04-21T11:48:00Z">
        <w:del w:id="338" w:author="Lindsey Sample" w:date="2019-04-27T18:32:00Z">
          <w:r w:rsidR="007077DA" w:rsidDel="00C53B25">
            <w:rPr>
              <w:color w:val="000000"/>
            </w:rPr>
            <w:delText>s</w:delText>
          </w:r>
        </w:del>
      </w:ins>
      <w:del w:id="339" w:author="Lindsey Sample" w:date="2019-04-27T18:32:00Z">
        <w:r w:rsidR="004F302B" w:rsidRPr="004F302B" w:rsidDel="00C53B25">
          <w:rPr>
            <w:color w:val="000000"/>
          </w:rPr>
          <w:delText xml:space="preserve"> to the question at the end of the experiment. We will then exclude these participants from the data, filtering our data to contain only information from participants who </w:delText>
        </w:r>
        <w:r w:rsidR="004F302B" w:rsidRPr="004F302B" w:rsidDel="00C53B25">
          <w:rPr>
            <w:i/>
            <w:iCs/>
            <w:color w:val="000000"/>
          </w:rPr>
          <w:delText>did not</w:delText>
        </w:r>
        <w:r w:rsidR="004F302B" w:rsidRPr="004F302B" w:rsidDel="00C53B25">
          <w:rPr>
            <w:color w:val="000000"/>
          </w:rPr>
          <w:delText xml:space="preserve"> guess our hypothesis. Then, we will perform an ordinal logistic regression test on the remaining data, identical to our initial test; however, as </w:delText>
        </w:r>
      </w:del>
      <w:ins w:id="340" w:author="KL" w:date="2019-04-21T11:48:00Z">
        <w:del w:id="341" w:author="Lindsey Sample" w:date="2019-04-27T18:32:00Z">
          <w:r w:rsidR="007077DA" w:rsidDel="00C53B25">
            <w:rPr>
              <w:color w:val="000000"/>
            </w:rPr>
            <w:delText>because</w:delText>
          </w:r>
          <w:r w:rsidR="007077DA" w:rsidRPr="004F302B" w:rsidDel="00C53B25">
            <w:rPr>
              <w:color w:val="000000"/>
            </w:rPr>
            <w:delText xml:space="preserve"> </w:delText>
          </w:r>
        </w:del>
      </w:ins>
      <w:del w:id="342" w:author="Lindsey Sample" w:date="2019-04-27T18:32:00Z">
        <w:r w:rsidR="004F302B" w:rsidRPr="004F302B" w:rsidDel="00C53B25">
          <w:rPr>
            <w:color w:val="000000"/>
          </w:rPr>
          <w:delText xml:space="preserve">this excludes the data from participants who guessed our hypothesis, it will reveal whether or not this task-demand confound influenced our initial results. If our results differ from our initial results, and </w:delText>
        </w:r>
      </w:del>
      <w:ins w:id="343" w:author="KL" w:date="2019-04-21T11:49:00Z">
        <w:del w:id="344" w:author="Lindsey Sample" w:date="2019-04-27T18:32:00Z">
          <w:r w:rsidR="007077DA" w:rsidDel="00C53B25">
            <w:rPr>
              <w:color w:val="000000"/>
            </w:rPr>
            <w:delText xml:space="preserve">if </w:delText>
          </w:r>
        </w:del>
      </w:ins>
      <w:del w:id="345" w:author="Lindsey Sample" w:date="2019-04-27T18:32:00Z">
        <w:r w:rsidR="004F302B" w:rsidRPr="004F302B" w:rsidDel="00C53B25">
          <w:rPr>
            <w:color w:val="000000"/>
          </w:rPr>
          <w:delText xml:space="preserve">we do not find an association between paddle size and reported perceived speed, then </w:delText>
        </w:r>
        <w:r w:rsidR="004F302B" w:rsidRPr="00FF3879" w:rsidDel="00C53B25">
          <w:rPr>
            <w:color w:val="000000"/>
          </w:rPr>
          <w:delText>our study</w:delText>
        </w:r>
        <w:r w:rsidR="004F302B" w:rsidRPr="004F302B" w:rsidDel="00C53B25">
          <w:rPr>
            <w:color w:val="000000"/>
          </w:rPr>
          <w:delText xml:space="preserve"> likely fell into the confound of task demand. Specifically, our initial results were likely a product of the bias introduced by participants who guessed our hypothesis, and we did not demonstrate a true top-down effect. However, if our results are identically significant to our initial results - i.e., if we find the same pattern of data as our first ordinal logistic regression test - then we can conclude that we did not fall into the hypothesis-guessing element of the task demand pitfall. If this test produces the predicted results, and if our previously-discussed correlation analysis does not reveal any confounding influence of the performance-excusing element of the task demand pitfall, then we likely did not fall into the task demand pitfall. Furthermore, due to our methodological manipulations, we avoided the memory pitfall. Thus, if all of these conditions are fulfilled, we can conclude that we successfully provided evidence for a direct top-down effect of task difficulty on perception of speed. </w:delText>
        </w:r>
      </w:del>
    </w:p>
    <w:p w14:paraId="3DDF4233" w14:textId="7D910AC3" w:rsidR="004F302B" w:rsidRDefault="004F302B" w:rsidP="004C5535">
      <w:pPr>
        <w:spacing w:line="480" w:lineRule="auto"/>
        <w:rPr>
          <w:ins w:id="346" w:author="KL" w:date="2019-04-21T11:53:00Z"/>
          <w:color w:val="000000"/>
        </w:rPr>
        <w:pPrChange w:id="347" w:author="Lindsey Sample" w:date="2019-04-29T00:23:00Z">
          <w:pPr>
            <w:spacing w:line="480" w:lineRule="auto"/>
            <w:ind w:firstLine="720"/>
          </w:pPr>
        </w:pPrChange>
      </w:pPr>
      <w:del w:id="348" w:author="Lindsey Sample" w:date="2019-04-27T18:33:00Z">
        <w:r w:rsidRPr="004F302B" w:rsidDel="00C53B25">
          <w:rPr>
            <w:color w:val="000000"/>
          </w:rPr>
          <w:delText xml:space="preserve">Finally, we will perform an array of exploratory tests in order to consider possible secondary effects. First, we will utilize </w:delText>
        </w:r>
      </w:del>
      <w:del w:id="349" w:author="Lindsey Sample" w:date="2019-04-29T00:23:00Z">
        <w:r w:rsidRPr="004F302B" w:rsidDel="00966AD2">
          <w:rPr>
            <w:color w:val="000000"/>
          </w:rPr>
          <w:delText>a one-way ANOVA, or similar statistical test, to determine whether the paddle size predict</w:delText>
        </w:r>
      </w:del>
      <w:del w:id="350" w:author="Lindsey Sample" w:date="2019-04-27T18:33:00Z">
        <w:r w:rsidRPr="004F302B" w:rsidDel="003437AB">
          <w:rPr>
            <w:color w:val="000000"/>
          </w:rPr>
          <w:delText>s</w:delText>
        </w:r>
      </w:del>
      <w:del w:id="351" w:author="Lindsey Sample" w:date="2019-04-29T00:23:00Z">
        <w:r w:rsidRPr="004F302B" w:rsidDel="00966AD2">
          <w:rPr>
            <w:color w:val="000000"/>
          </w:rPr>
          <w:delText xml:space="preserve"> participants’ assessments of trial length. Trial length will be roughly uniform (around 15s) throughout the experiment. However, if paddle size is associated with a significant difference in participants’ reported assessments of trial length, there may be an interesting perceptual/memory related relationship between task difficulty and time judgment. It will not be clear whether this would be a true perceptual effect (as </w:delText>
        </w:r>
      </w:del>
      <w:ins w:id="352" w:author="KL" w:date="2019-04-21T11:52:00Z">
        <w:del w:id="353" w:author="Lindsey Sample" w:date="2019-04-29T00:23:00Z">
          <w:r w:rsidR="007077DA" w:rsidDel="00966AD2">
            <w:rPr>
              <w:color w:val="000000"/>
            </w:rPr>
            <w:delText>because</w:delText>
          </w:r>
          <w:r w:rsidR="007077DA" w:rsidRPr="004F302B" w:rsidDel="00966AD2">
            <w:rPr>
              <w:color w:val="000000"/>
            </w:rPr>
            <w:delText xml:space="preserve"> </w:delText>
          </w:r>
        </w:del>
      </w:ins>
      <w:del w:id="354" w:author="Lindsey Sample" w:date="2019-04-29T00:23:00Z">
        <w:r w:rsidRPr="004F302B" w:rsidDel="00966AD2">
          <w:rPr>
            <w:color w:val="000000"/>
          </w:rPr>
          <w:delText xml:space="preserve">we ask participants to guess how long trials were after the trial is already completed, introducing a memory confound) but this may guide future research into time perception, memory, and task difficulty. </w:delText>
        </w:r>
        <w:r w:rsidRPr="003437AB" w:rsidDel="00966AD2">
          <w:rPr>
            <w:color w:val="000000"/>
            <w:highlight w:val="yellow"/>
            <w:rPrChange w:id="355" w:author="Lindsey Sample" w:date="2019-04-27T18:34:00Z">
              <w:rPr>
                <w:color w:val="000000"/>
              </w:rPr>
            </w:rPrChange>
          </w:rPr>
          <w:delText xml:space="preserve">Furthermore, we will perform another ANOVA to determine if </w:delText>
        </w:r>
      </w:del>
      <w:ins w:id="356" w:author="KL" w:date="2019-04-21T11:53:00Z">
        <w:del w:id="357" w:author="Lindsey Sample" w:date="2019-04-29T00:23:00Z">
          <w:r w:rsidR="00992570" w:rsidRPr="003437AB" w:rsidDel="00966AD2">
            <w:rPr>
              <w:color w:val="000000"/>
              <w:highlight w:val="yellow"/>
              <w:rPrChange w:id="358" w:author="Lindsey Sample" w:date="2019-04-27T18:34:00Z">
                <w:rPr>
                  <w:color w:val="000000"/>
                </w:rPr>
              </w:rPrChange>
            </w:rPr>
            <w:delText xml:space="preserve">whether </w:delText>
          </w:r>
        </w:del>
      </w:ins>
      <w:del w:id="359" w:author="Lindsey Sample" w:date="2019-04-29T00:23:00Z">
        <w:r w:rsidRPr="003437AB" w:rsidDel="00966AD2">
          <w:rPr>
            <w:color w:val="000000"/>
            <w:highlight w:val="yellow"/>
            <w:rPrChange w:id="360" w:author="Lindsey Sample" w:date="2019-04-27T18:34:00Z">
              <w:rPr>
                <w:color w:val="000000"/>
              </w:rPr>
            </w:rPrChange>
          </w:rPr>
          <w:delText>paddle size predicts score. This will enable us to confirm that there is a relationship between how small the paddle is and how difficult the task is, as operationalized by actual participant score.</w:delText>
        </w:r>
        <w:r w:rsidRPr="004F302B" w:rsidDel="00966AD2">
          <w:rPr>
            <w:color w:val="000000"/>
          </w:rPr>
          <w:delText xml:space="preserve"> </w:delText>
        </w:r>
      </w:del>
    </w:p>
    <w:p w14:paraId="38FB7585" w14:textId="77777777" w:rsidR="00992570" w:rsidDel="003437AB" w:rsidRDefault="00992570" w:rsidP="004C5535">
      <w:pPr>
        <w:spacing w:line="480" w:lineRule="auto"/>
        <w:ind w:firstLine="720"/>
        <w:rPr>
          <w:ins w:id="361" w:author="KL" w:date="2019-04-21T11:53:00Z"/>
          <w:del w:id="362" w:author="Lindsey Sample" w:date="2019-04-27T18:34:00Z"/>
          <w:color w:val="000000"/>
        </w:rPr>
      </w:pPr>
    </w:p>
    <w:p w14:paraId="21D844BD" w14:textId="3DD3A394" w:rsidR="00992570" w:rsidDel="003437AB" w:rsidRDefault="00992570" w:rsidP="004C5535">
      <w:pPr>
        <w:spacing w:line="480" w:lineRule="auto"/>
        <w:rPr>
          <w:ins w:id="363" w:author="KL" w:date="2019-04-21T12:02:00Z"/>
          <w:del w:id="364" w:author="Lindsey Sample" w:date="2019-04-27T18:34:00Z"/>
          <w:color w:val="000000"/>
        </w:rPr>
        <w:pPrChange w:id="365" w:author="Lindsey Sample" w:date="2019-04-27T18:34:00Z">
          <w:pPr>
            <w:spacing w:line="480" w:lineRule="auto"/>
            <w:ind w:firstLine="720"/>
          </w:pPr>
        </w:pPrChange>
      </w:pPr>
      <w:ins w:id="366" w:author="KL" w:date="2019-04-21T11:54:00Z">
        <w:del w:id="367" w:author="Lindsey Sample" w:date="2019-04-27T18:34:00Z">
          <w:r w:rsidDel="003437AB">
            <w:rPr>
              <w:color w:val="000000"/>
            </w:rPr>
            <w:delText xml:space="preserve">Josh, Lindsey, David, Nanak, and Eliana:  This is a very ambitious project with many moving parts (no pun intended) and considerable complexity.  You are to be commended for working so hard on crafting a procedure that addresses the possible methodological confounds that were so clearly present in the previous research on which you based your own.  This pre-registered report does a good job of explaining the broader </w:delText>
          </w:r>
        </w:del>
      </w:ins>
      <w:ins w:id="368" w:author="KL" w:date="2019-04-21T11:56:00Z">
        <w:del w:id="369" w:author="Lindsey Sample" w:date="2019-04-27T18:34:00Z">
          <w:r w:rsidDel="003437AB">
            <w:rPr>
              <w:color w:val="000000"/>
            </w:rPr>
            <w:delText>theoretical</w:delText>
          </w:r>
        </w:del>
      </w:ins>
      <w:ins w:id="370" w:author="KL" w:date="2019-04-21T11:54:00Z">
        <w:del w:id="371" w:author="Lindsey Sample" w:date="2019-04-27T18:34:00Z">
          <w:r w:rsidDel="003437AB">
            <w:rPr>
              <w:color w:val="000000"/>
            </w:rPr>
            <w:delText xml:space="preserve"> </w:delText>
          </w:r>
        </w:del>
      </w:ins>
      <w:ins w:id="372" w:author="KL" w:date="2019-04-21T11:56:00Z">
        <w:del w:id="373" w:author="Lindsey Sample" w:date="2019-04-27T18:34:00Z">
          <w:r w:rsidDel="003437AB">
            <w:rPr>
              <w:color w:val="000000"/>
            </w:rPr>
            <w:delText xml:space="preserve">context in which this research will be done, and it is also well anchored in the previous research that inspired it.  The overall organization of the report is good as well, although do note that </w:delText>
          </w:r>
          <w:r w:rsidRPr="000022AB" w:rsidDel="003437AB">
            <w:rPr>
              <w:color w:val="000000"/>
              <w:highlight w:val="yellow"/>
            </w:rPr>
            <w:delText>the account of your</w:delText>
          </w:r>
          <w:r w:rsidR="00761CC9" w:rsidRPr="000022AB" w:rsidDel="003437AB">
            <w:rPr>
              <w:color w:val="000000"/>
              <w:highlight w:val="yellow"/>
            </w:rPr>
            <w:delText xml:space="preserve"> procedures could be</w:delText>
          </w:r>
          <w:r w:rsidRPr="000022AB" w:rsidDel="003437AB">
            <w:rPr>
              <w:color w:val="000000"/>
              <w:highlight w:val="yellow"/>
            </w:rPr>
            <w:delText xml:space="preserve"> clearer</w:delText>
          </w:r>
          <w:r w:rsidDel="003437AB">
            <w:rPr>
              <w:color w:val="000000"/>
            </w:rPr>
            <w:delText xml:space="preserve">.  Some of that </w:delText>
          </w:r>
        </w:del>
      </w:ins>
      <w:ins w:id="374" w:author="KL" w:date="2019-04-21T12:05:00Z">
        <w:del w:id="375" w:author="Lindsey Sample" w:date="2019-04-27T18:34:00Z">
          <w:r w:rsidR="00761CC9" w:rsidDel="003437AB">
            <w:rPr>
              <w:color w:val="000000"/>
            </w:rPr>
            <w:delText xml:space="preserve">improvement would come </w:delText>
          </w:r>
          <w:r w:rsidR="00761CC9" w:rsidRPr="000022AB" w:rsidDel="003437AB">
            <w:rPr>
              <w:color w:val="000000"/>
              <w:highlight w:val="yellow"/>
            </w:rPr>
            <w:delText>from re-</w:delText>
          </w:r>
        </w:del>
      </w:ins>
      <w:ins w:id="376" w:author="KL" w:date="2019-04-21T11:56:00Z">
        <w:del w:id="377" w:author="Lindsey Sample" w:date="2019-04-27T18:34:00Z">
          <w:r w:rsidR="00761CC9" w:rsidRPr="000022AB" w:rsidDel="003437AB">
            <w:rPr>
              <w:color w:val="000000"/>
              <w:highlight w:val="yellow"/>
            </w:rPr>
            <w:delText xml:space="preserve">organizing </w:delText>
          </w:r>
          <w:r w:rsidRPr="000022AB" w:rsidDel="003437AB">
            <w:rPr>
              <w:color w:val="000000"/>
              <w:highlight w:val="yellow"/>
            </w:rPr>
            <w:delText>material</w:delText>
          </w:r>
          <w:r w:rsidDel="003437AB">
            <w:rPr>
              <w:color w:val="000000"/>
            </w:rPr>
            <w:delText xml:space="preserve">.  Note also that throughout the text there are far too many places where </w:delText>
          </w:r>
          <w:r w:rsidRPr="000022AB" w:rsidDel="003437AB">
            <w:rPr>
              <w:color w:val="000000"/>
              <w:highlight w:val="yellow"/>
            </w:rPr>
            <w:delText>the punctuation or phrasing really affect</w:delText>
          </w:r>
        </w:del>
      </w:ins>
      <w:ins w:id="378" w:author="KL" w:date="2019-04-21T12:00:00Z">
        <w:del w:id="379" w:author="Lindsey Sample" w:date="2019-04-27T18:34:00Z">
          <w:r w:rsidRPr="000022AB" w:rsidDel="003437AB">
            <w:rPr>
              <w:color w:val="000000"/>
              <w:highlight w:val="yellow"/>
            </w:rPr>
            <w:delText>s</w:delText>
          </w:r>
        </w:del>
      </w:ins>
      <w:ins w:id="380" w:author="KL" w:date="2019-04-21T11:56:00Z">
        <w:del w:id="381" w:author="Lindsey Sample" w:date="2019-04-27T18:34:00Z">
          <w:r w:rsidRPr="000022AB" w:rsidDel="003437AB">
            <w:rPr>
              <w:color w:val="000000"/>
              <w:highlight w:val="yellow"/>
            </w:rPr>
            <w:delText xml:space="preserve"> readability and meaning</w:delText>
          </w:r>
          <w:r w:rsidDel="003437AB">
            <w:rPr>
              <w:color w:val="000000"/>
            </w:rPr>
            <w:delText>.  These</w:delText>
          </w:r>
        </w:del>
      </w:ins>
      <w:ins w:id="382" w:author="KL" w:date="2019-04-21T12:02:00Z">
        <w:del w:id="383" w:author="Lindsey Sample" w:date="2019-04-27T18:34:00Z">
          <w:r w:rsidDel="003437AB">
            <w:rPr>
              <w:color w:val="000000"/>
            </w:rPr>
            <w:delText xml:space="preserve"> problems</w:delText>
          </w:r>
        </w:del>
      </w:ins>
      <w:ins w:id="384" w:author="KL" w:date="2019-04-21T11:56:00Z">
        <w:del w:id="385" w:author="Lindsey Sample" w:date="2019-04-27T18:34:00Z">
          <w:r w:rsidDel="003437AB">
            <w:rPr>
              <w:color w:val="000000"/>
            </w:rPr>
            <w:delText xml:space="preserve"> need serious attention when you write up your final reports.  Note that these edits are not done in common.  Each of you will be responsible for making those edits individually as you complete your final drafts.  </w:delText>
          </w:r>
        </w:del>
      </w:ins>
    </w:p>
    <w:p w14:paraId="00D1BCD6" w14:textId="70AD22DE" w:rsidR="00992570" w:rsidDel="003437AB" w:rsidRDefault="00992570" w:rsidP="004C5535">
      <w:pPr>
        <w:spacing w:line="480" w:lineRule="auto"/>
        <w:rPr>
          <w:ins w:id="386" w:author="KL" w:date="2019-04-21T19:37:00Z"/>
          <w:del w:id="387" w:author="Lindsey Sample" w:date="2019-04-27T18:34:00Z"/>
          <w:color w:val="000000"/>
        </w:rPr>
        <w:pPrChange w:id="388" w:author="Lindsey Sample" w:date="2019-04-27T18:34:00Z">
          <w:pPr>
            <w:spacing w:line="480" w:lineRule="auto"/>
            <w:ind w:firstLine="720"/>
          </w:pPr>
        </w:pPrChange>
      </w:pPr>
      <w:ins w:id="389" w:author="KL" w:date="2019-04-21T12:02:00Z">
        <w:del w:id="390" w:author="Lindsey Sample" w:date="2019-04-27T18:34:00Z">
          <w:r w:rsidDel="003437AB">
            <w:rPr>
              <w:color w:val="000000"/>
            </w:rPr>
            <w:delText xml:space="preserve">In summary, this is a really solid pre-registered report.  It shows a deep commitment to </w:delText>
          </w:r>
        </w:del>
      </w:ins>
      <w:ins w:id="391" w:author="KL" w:date="2019-04-21T12:03:00Z">
        <w:del w:id="392" w:author="Lindsey Sample" w:date="2019-04-27T18:34:00Z">
          <w:r w:rsidR="00761CC9" w:rsidDel="003437AB">
            <w:rPr>
              <w:color w:val="000000"/>
            </w:rPr>
            <w:delText xml:space="preserve">careful experimental design, and it anticipates many possible problems quite well.  </w:delText>
          </w:r>
        </w:del>
      </w:ins>
      <w:ins w:id="393" w:author="KL" w:date="2019-04-21T12:05:00Z">
        <w:del w:id="394" w:author="Lindsey Sample" w:date="2019-04-27T18:34:00Z">
          <w:r w:rsidR="00761CC9" w:rsidDel="003437AB">
            <w:rPr>
              <w:color w:val="000000"/>
            </w:rPr>
            <w:delText>More careful editing for clarity and precision of language combined with a bit of reorganization here and there will go a long way toward making this a truly effective report.</w:delText>
          </w:r>
        </w:del>
      </w:ins>
    </w:p>
    <w:p w14:paraId="7257B48D" w14:textId="3D1F8CF2" w:rsidR="009069BD" w:rsidDel="003437AB" w:rsidRDefault="009069BD" w:rsidP="004C5535">
      <w:pPr>
        <w:spacing w:line="480" w:lineRule="auto"/>
        <w:rPr>
          <w:ins w:id="395" w:author="KL" w:date="2019-04-21T19:37:00Z"/>
          <w:del w:id="396" w:author="Lindsey Sample" w:date="2019-04-27T18:34:00Z"/>
          <w:color w:val="000000"/>
        </w:rPr>
        <w:pPrChange w:id="397" w:author="Lindsey Sample" w:date="2019-04-27T18:34:00Z">
          <w:pPr>
            <w:spacing w:line="480" w:lineRule="auto"/>
            <w:ind w:firstLine="720"/>
          </w:pPr>
        </w:pPrChange>
      </w:pPr>
    </w:p>
    <w:p w14:paraId="29B67910" w14:textId="7ED85C2A" w:rsidR="009069BD" w:rsidRPr="00FF3879" w:rsidDel="003437AB" w:rsidRDefault="009069BD" w:rsidP="004C5535">
      <w:pPr>
        <w:spacing w:line="480" w:lineRule="auto"/>
        <w:rPr>
          <w:del w:id="398" w:author="Lindsey Sample" w:date="2019-04-27T18:34:00Z"/>
          <w:color w:val="000000"/>
        </w:rPr>
        <w:pPrChange w:id="399" w:author="Lindsey Sample" w:date="2019-04-27T18:34:00Z">
          <w:pPr>
            <w:spacing w:line="480" w:lineRule="auto"/>
            <w:ind w:firstLine="720"/>
          </w:pPr>
        </w:pPrChange>
      </w:pPr>
      <w:ins w:id="400" w:author="KL" w:date="2019-04-21T19:37:00Z">
        <w:del w:id="401" w:author="Lindsey Sample" w:date="2019-04-27T18:34:00Z">
          <w:r w:rsidDel="003437AB">
            <w:rPr>
              <w:color w:val="000000"/>
            </w:rPr>
            <w:delText>Grade:  88</w:delText>
          </w:r>
        </w:del>
      </w:ins>
    </w:p>
    <w:p w14:paraId="09461DBC" w14:textId="4D54C58C" w:rsidR="00092ABC" w:rsidDel="003437AB" w:rsidRDefault="00092ABC" w:rsidP="004C5535">
      <w:pPr>
        <w:spacing w:line="480" w:lineRule="auto"/>
        <w:rPr>
          <w:del w:id="402" w:author="Lindsey Sample" w:date="2019-04-27T18:34:00Z"/>
          <w:rFonts w:ascii="Times" w:hAnsi="Times"/>
          <w:color w:val="000000"/>
        </w:rPr>
        <w:pPrChange w:id="403" w:author="Lindsey Sample" w:date="2019-04-27T18:34:00Z">
          <w:pPr>
            <w:spacing w:line="480" w:lineRule="auto"/>
            <w:ind w:firstLine="720"/>
          </w:pPr>
        </w:pPrChange>
      </w:pPr>
    </w:p>
    <w:p w14:paraId="61EF6D6B" w14:textId="666D7D12" w:rsidR="00092ABC" w:rsidRDefault="00092ABC" w:rsidP="004C5535">
      <w:pPr>
        <w:spacing w:line="480" w:lineRule="auto"/>
        <w:pPrChange w:id="404" w:author="Lindsey Sample" w:date="2019-04-27T18:34:00Z">
          <w:pPr>
            <w:spacing w:line="480" w:lineRule="auto"/>
            <w:ind w:firstLine="720"/>
          </w:pPr>
        </w:pPrChange>
      </w:pPr>
    </w:p>
    <w:p w14:paraId="11640557" w14:textId="3D06C691" w:rsidR="00266464" w:rsidRDefault="00266464" w:rsidP="004C5535">
      <w:pPr>
        <w:spacing w:line="480" w:lineRule="auto"/>
        <w:jc w:val="center"/>
        <w:rPr>
          <w:b/>
        </w:rPr>
      </w:pPr>
      <w:r>
        <w:rPr>
          <w:b/>
        </w:rPr>
        <w:t>Results</w:t>
      </w:r>
    </w:p>
    <w:p w14:paraId="1003A55A" w14:textId="2A2622C1" w:rsidR="00686C28" w:rsidRDefault="00764D11" w:rsidP="004C5535">
      <w:pPr>
        <w:spacing w:line="480" w:lineRule="auto"/>
        <w:ind w:firstLine="720"/>
      </w:pPr>
      <w:r>
        <w:rPr>
          <w:i/>
        </w:rPr>
        <w:t>Guess by Paddle Size</w:t>
      </w:r>
      <w:r w:rsidR="002D27C0" w:rsidRPr="002D27C0">
        <w:rPr>
          <w:i/>
        </w:rPr>
        <w:t>.</w:t>
      </w:r>
      <w:r w:rsidR="002D27C0">
        <w:t xml:space="preserve"> Did the size of the paddle (small, medium, large) influence the relative ball speed </w:t>
      </w:r>
      <w:r w:rsidR="009717F9">
        <w:t xml:space="preserve">(guess) </w:t>
      </w:r>
      <w:r w:rsidR="002D27C0">
        <w:t xml:space="preserve">according to the response of participants? Our analysis of a logistic ordinal regression did not yield a significant </w:t>
      </w:r>
      <w:r w:rsidR="00941157">
        <w:t xml:space="preserve">effect of paddle size on guess </w:t>
      </w:r>
      <w:r w:rsidR="002D27C0">
        <w:t>(</w:t>
      </w:r>
      <w:r w:rsidR="00BC1342">
        <w:rPr>
          <w:i/>
        </w:rPr>
        <w:t xml:space="preserve">B= </w:t>
      </w:r>
      <w:r w:rsidR="00BC1342">
        <w:t xml:space="preserve">-1.117, </w:t>
      </w:r>
      <w:proofErr w:type="gramStart"/>
      <w:r w:rsidR="009717F9">
        <w:t>t(</w:t>
      </w:r>
      <w:proofErr w:type="gramEnd"/>
      <w:r w:rsidR="009717F9">
        <w:t>1</w:t>
      </w:r>
      <w:r w:rsidR="00984B31">
        <w:t>306</w:t>
      </w:r>
      <w:r w:rsidR="009717F9">
        <w:t>)=1.6</w:t>
      </w:r>
      <w:r w:rsidR="000F09B3">
        <w:t>21</w:t>
      </w:r>
      <w:r w:rsidR="009717F9">
        <w:t xml:space="preserve">, </w:t>
      </w:r>
      <w:r w:rsidR="00572807">
        <w:t>p=</w:t>
      </w:r>
      <w:r>
        <w:t>0</w:t>
      </w:r>
      <w:r w:rsidR="00572807">
        <w:t>.</w:t>
      </w:r>
      <w:r w:rsidR="000F09B3">
        <w:t>105</w:t>
      </w:r>
      <w:r w:rsidR="00572807">
        <w:t>)</w:t>
      </w:r>
      <w:r w:rsidR="00D87857">
        <w:t>. Our data reflects that in each paddle condition, participants most frequently responded that both the target and background ball were moving the same speed (which they, in fact, were)</w:t>
      </w:r>
      <w:r w:rsidR="00941157">
        <w:t xml:space="preserve">. </w:t>
      </w:r>
      <w:r w:rsidR="00CC4B79">
        <w:t>In the smallest paddle condition (the most difficult condition), participants responded more than in other conditions that the target was moving faster than the background ball</w:t>
      </w:r>
      <w:r w:rsidR="00941157">
        <w:t xml:space="preserve">. </w:t>
      </w:r>
      <w:r w:rsidR="00626C2C">
        <w:t>Participants were always more likely to guess that balls were moving the same speed or that the target was moving faster than to guess that the target was moving slower, relative to the background ball</w:t>
      </w:r>
      <w:r w:rsidR="00941157">
        <w:t>. We did not analyze this effect excluding participants since the effect was not significant without exclu</w:t>
      </w:r>
      <w:r w:rsidR="00D5718F">
        <w:t>sion.</w:t>
      </w:r>
    </w:p>
    <w:p w14:paraId="0F60EDEB" w14:textId="77777777" w:rsidR="00686C28" w:rsidRDefault="00686C28" w:rsidP="004C5535">
      <w:pPr>
        <w:spacing w:line="480" w:lineRule="auto"/>
        <w:ind w:firstLine="720"/>
      </w:pPr>
    </w:p>
    <w:p w14:paraId="333079DC" w14:textId="00250EA4" w:rsidR="00266464" w:rsidRPr="00686C28" w:rsidRDefault="005B28F4" w:rsidP="004C5535">
      <w:pPr>
        <w:spacing w:line="480" w:lineRule="auto"/>
        <w:jc w:val="center"/>
      </w:pPr>
      <w:r>
        <w:rPr>
          <w:noProof/>
        </w:rPr>
        <w:drawing>
          <wp:inline distT="0" distB="0" distL="0" distR="0" wp14:anchorId="78C372FA" wp14:editId="4CDD9D34">
            <wp:extent cx="1969689" cy="121548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005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9689" cy="1215483"/>
                    </a:xfrm>
                    <a:prstGeom prst="rect">
                      <a:avLst/>
                    </a:prstGeom>
                  </pic:spPr>
                </pic:pic>
              </a:graphicData>
            </a:graphic>
          </wp:inline>
        </w:drawing>
      </w:r>
      <w:r>
        <w:rPr>
          <w:noProof/>
        </w:rPr>
        <w:drawing>
          <wp:inline distT="0" distB="0" distL="0" distR="0" wp14:anchorId="06FD1F73" wp14:editId="0796B3D2">
            <wp:extent cx="1969135" cy="121514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005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9135" cy="1215141"/>
                    </a:xfrm>
                    <a:prstGeom prst="rect">
                      <a:avLst/>
                    </a:prstGeom>
                  </pic:spPr>
                </pic:pic>
              </a:graphicData>
            </a:graphic>
          </wp:inline>
        </w:drawing>
      </w:r>
      <w:r>
        <w:rPr>
          <w:noProof/>
        </w:rPr>
        <w:drawing>
          <wp:inline distT="0" distB="0" distL="0" distR="0" wp14:anchorId="28AF5B55" wp14:editId="44D13793">
            <wp:extent cx="1968558" cy="121478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006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558" cy="1214786"/>
                    </a:xfrm>
                    <a:prstGeom prst="rect">
                      <a:avLst/>
                    </a:prstGeom>
                  </pic:spPr>
                </pic:pic>
              </a:graphicData>
            </a:graphic>
          </wp:inline>
        </w:drawing>
      </w:r>
    </w:p>
    <w:p w14:paraId="094BEC59" w14:textId="6898E6F2" w:rsidR="00626C2C" w:rsidRDefault="00626C2C" w:rsidP="004C5535">
      <w:pPr>
        <w:spacing w:line="480" w:lineRule="auto"/>
        <w:jc w:val="center"/>
      </w:pPr>
      <w:r>
        <w:rPr>
          <w:b/>
        </w:rPr>
        <w:t xml:space="preserve">Fig 1. </w:t>
      </w:r>
      <w:r>
        <w:t xml:space="preserve"> Guess by paddle size</w:t>
      </w:r>
      <w:r w:rsidR="00941157">
        <w:t>.</w:t>
      </w:r>
    </w:p>
    <w:p w14:paraId="2771B6C4" w14:textId="507D4EA6" w:rsidR="007E0BC7" w:rsidRDefault="007E0BC7" w:rsidP="004C5535">
      <w:pPr>
        <w:spacing w:line="480" w:lineRule="auto"/>
      </w:pPr>
    </w:p>
    <w:p w14:paraId="4D1E5035" w14:textId="6DC200CA" w:rsidR="005B28F4" w:rsidRDefault="00AE31B6" w:rsidP="004C5535">
      <w:pPr>
        <w:spacing w:line="480" w:lineRule="auto"/>
      </w:pPr>
      <w:r>
        <w:rPr>
          <w:i/>
        </w:rPr>
        <w:t xml:space="preserve">Exploratory Analysis: </w:t>
      </w:r>
      <w:r w:rsidR="007E0BC7">
        <w:rPr>
          <w:i/>
        </w:rPr>
        <w:t xml:space="preserve">Guess by Absolute Speed. </w:t>
      </w:r>
      <w:r w:rsidR="007E0BC7">
        <w:t xml:space="preserve">We examined </w:t>
      </w:r>
      <w:r w:rsidR="009717F9">
        <w:t xml:space="preserve">the effect of absolute speed (both the target and background ball moving at a fast, moderate or slow speed, simultaneously) on </w:t>
      </w:r>
      <w:r w:rsidR="009717F9">
        <w:lastRenderedPageBreak/>
        <w:t xml:space="preserve">participant’s relative ball speed response (guess). Using a logistic ordinal regression, we found a significant effect </w:t>
      </w:r>
      <w:r w:rsidR="009772C0">
        <w:t xml:space="preserve">of absolute speed </w:t>
      </w:r>
      <w:r w:rsidR="003E6EB7">
        <w:t xml:space="preserve">on guess </w:t>
      </w:r>
      <w:r w:rsidR="009772C0">
        <w:t>(</w:t>
      </w:r>
      <w:r w:rsidR="009772C0" w:rsidRPr="009772C0">
        <w:rPr>
          <w:i/>
        </w:rPr>
        <w:t>B</w:t>
      </w:r>
      <w:r w:rsidR="009772C0">
        <w:t xml:space="preserve">= -0.07533, </w:t>
      </w:r>
      <w:proofErr w:type="gramStart"/>
      <w:r w:rsidR="009717F9">
        <w:t>t(</w:t>
      </w:r>
      <w:proofErr w:type="gramEnd"/>
      <w:r w:rsidR="00984B31">
        <w:t>1306</w:t>
      </w:r>
      <w:r w:rsidR="009717F9">
        <w:t>)=-2.</w:t>
      </w:r>
      <w:r w:rsidR="000F09B3">
        <w:t>529</w:t>
      </w:r>
      <w:r w:rsidR="009717F9">
        <w:t>, p=0.0</w:t>
      </w:r>
      <w:r w:rsidR="00DB595C">
        <w:t>11</w:t>
      </w:r>
      <w:r w:rsidR="009772C0">
        <w:t>)</w:t>
      </w:r>
      <w:r w:rsidR="009717F9">
        <w:t>.</w:t>
      </w:r>
      <w:r w:rsidR="00626C2C">
        <w:t xml:space="preserve"> </w:t>
      </w:r>
      <w:r w:rsidR="009772C0">
        <w:t xml:space="preserve">This demonstrates that when speed increased, participants were more likely to respond that the target ball was moving faster. </w:t>
      </w:r>
      <w:r w:rsidR="00626C2C">
        <w:t>We witnessed that participants were more likely to</w:t>
      </w:r>
      <w:r w:rsidR="00686C28">
        <w:t xml:space="preserve"> respond that the balls were moving the same speed in the slow and moderate speed conditions, but in the fast speed condition, </w:t>
      </w:r>
      <w:r w:rsidR="00F944E8">
        <w:t>respond that the target ball was moving faster than the background ball. Since this result was significant, we examined this result excluding the participants</w:t>
      </w:r>
      <w:r w:rsidR="001B7132">
        <w:t xml:space="preserve"> (n=4) </w:t>
      </w:r>
      <w:r w:rsidR="00F944E8">
        <w:t>who guessed the hypothesis and found that the effect of absolute guess on speed was still significant (</w:t>
      </w:r>
      <w:r w:rsidR="00C907F9">
        <w:rPr>
          <w:i/>
        </w:rPr>
        <w:t xml:space="preserve">B= </w:t>
      </w:r>
      <w:r w:rsidR="00C907F9">
        <w:t>-0.9</w:t>
      </w:r>
      <w:r w:rsidR="00712361">
        <w:t xml:space="preserve">717, </w:t>
      </w:r>
      <w:r w:rsidR="00C907F9">
        <w:t>t(1192)=-2.161, p=0.0306</w:t>
      </w:r>
      <w:r w:rsidR="00BE3F44">
        <w:t>), implying that the Firestone and Scholl (2016) pitfall of task-demand was not responsible for the significant effect, and that guessing the hypothesis and responding with bias was not the reason that guesses were significantly towards the target ball moving faster as absolute speed increased.</w:t>
      </w:r>
    </w:p>
    <w:p w14:paraId="48BD439E" w14:textId="77777777" w:rsidR="00007A21" w:rsidRPr="00007A21" w:rsidRDefault="00007A21" w:rsidP="004C5535">
      <w:pPr>
        <w:spacing w:line="480" w:lineRule="auto"/>
      </w:pPr>
    </w:p>
    <w:p w14:paraId="628F96EF" w14:textId="7CB0551F" w:rsidR="005B28F4" w:rsidRDefault="005B28F4" w:rsidP="004C5535">
      <w:pPr>
        <w:spacing w:line="480" w:lineRule="auto"/>
        <w:jc w:val="center"/>
        <w:rPr>
          <w:b/>
        </w:rPr>
      </w:pPr>
      <w:r>
        <w:rPr>
          <w:noProof/>
        </w:rPr>
        <w:drawing>
          <wp:inline distT="0" distB="0" distL="0" distR="0" wp14:anchorId="6CC5C845" wp14:editId="388E26D2">
            <wp:extent cx="1862254" cy="114918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000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4918" cy="1175514"/>
                    </a:xfrm>
                    <a:prstGeom prst="rect">
                      <a:avLst/>
                    </a:prstGeom>
                  </pic:spPr>
                </pic:pic>
              </a:graphicData>
            </a:graphic>
          </wp:inline>
        </w:drawing>
      </w:r>
      <w:r>
        <w:rPr>
          <w:b/>
          <w:noProof/>
        </w:rPr>
        <w:drawing>
          <wp:inline distT="0" distB="0" distL="0" distR="0" wp14:anchorId="681199AB" wp14:editId="6003FC59">
            <wp:extent cx="1940312" cy="119735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7330" cy="1238711"/>
                    </a:xfrm>
                    <a:prstGeom prst="rect">
                      <a:avLst/>
                    </a:prstGeom>
                  </pic:spPr>
                </pic:pic>
              </a:graphicData>
            </a:graphic>
          </wp:inline>
        </w:drawing>
      </w:r>
      <w:r>
        <w:rPr>
          <w:b/>
          <w:noProof/>
        </w:rPr>
        <w:drawing>
          <wp:inline distT="0" distB="0" distL="0" distR="0" wp14:anchorId="58B2CD5E" wp14:editId="55D23C82">
            <wp:extent cx="1962615" cy="121111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00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3184" cy="1236153"/>
                    </a:xfrm>
                    <a:prstGeom prst="rect">
                      <a:avLst/>
                    </a:prstGeom>
                  </pic:spPr>
                </pic:pic>
              </a:graphicData>
            </a:graphic>
          </wp:inline>
        </w:drawing>
      </w:r>
    </w:p>
    <w:p w14:paraId="5396C71D" w14:textId="5CD21357" w:rsidR="00626C2C" w:rsidRDefault="00626C2C" w:rsidP="004C5535">
      <w:pPr>
        <w:spacing w:line="480" w:lineRule="auto"/>
        <w:jc w:val="center"/>
      </w:pPr>
      <w:r>
        <w:rPr>
          <w:b/>
        </w:rPr>
        <w:t xml:space="preserve">Fig. 2. </w:t>
      </w:r>
      <w:r w:rsidRPr="00626C2C">
        <w:t>Guess by absolute speed.</w:t>
      </w:r>
    </w:p>
    <w:p w14:paraId="023CD7DC" w14:textId="7331D1EF" w:rsidR="00764D11" w:rsidRDefault="00764D11" w:rsidP="004C5535">
      <w:pPr>
        <w:spacing w:line="480" w:lineRule="auto"/>
      </w:pPr>
    </w:p>
    <w:p w14:paraId="594FB4D0" w14:textId="4BE8671D" w:rsidR="00764D11" w:rsidRDefault="00AE31B6" w:rsidP="004C5535">
      <w:pPr>
        <w:spacing w:line="480" w:lineRule="auto"/>
      </w:pPr>
      <w:r>
        <w:rPr>
          <w:i/>
        </w:rPr>
        <w:t xml:space="preserve">Exploratory Analysis: </w:t>
      </w:r>
      <w:r w:rsidR="00764D11">
        <w:rPr>
          <w:i/>
        </w:rPr>
        <w:t xml:space="preserve">Duration Perception by Paddle Size. </w:t>
      </w:r>
      <w:r w:rsidR="00764D11">
        <w:t xml:space="preserve">We examined whether paddle size influenced reported trial duration (participants could select 10s, 15s or 20s). We found that trial duration perception was not significantly </w:t>
      </w:r>
      <w:proofErr w:type="spellStart"/>
      <w:r w:rsidR="00764D11">
        <w:t>effected</w:t>
      </w:r>
      <w:proofErr w:type="spellEnd"/>
      <w:r w:rsidR="00764D11">
        <w:t xml:space="preserve"> by paddle si</w:t>
      </w:r>
      <w:r w:rsidR="000B620C">
        <w:t>z</w:t>
      </w:r>
      <w:r w:rsidR="00764D11">
        <w:t>e (</w:t>
      </w:r>
      <w:r w:rsidR="00BC1342">
        <w:rPr>
          <w:i/>
        </w:rPr>
        <w:t>B</w:t>
      </w:r>
      <w:r w:rsidR="00BC1342" w:rsidRPr="00BC1342">
        <w:t>= 1.3798</w:t>
      </w:r>
      <w:r w:rsidR="00BC1342">
        <w:rPr>
          <w:i/>
        </w:rPr>
        <w:t xml:space="preserve">, </w:t>
      </w:r>
      <w:proofErr w:type="gramStart"/>
      <w:r w:rsidR="00764D11">
        <w:t>t</w:t>
      </w:r>
      <w:r w:rsidR="00A454AE">
        <w:t>(</w:t>
      </w:r>
      <w:proofErr w:type="gramEnd"/>
      <w:r w:rsidR="00A454AE">
        <w:t>1</w:t>
      </w:r>
      <w:r w:rsidR="00984B31">
        <w:t>499</w:t>
      </w:r>
      <w:r w:rsidR="00A454AE">
        <w:t>)</w:t>
      </w:r>
      <w:r w:rsidR="00764D11">
        <w:t>=</w:t>
      </w:r>
      <w:r w:rsidR="00DB595C">
        <w:t>-0.169</w:t>
      </w:r>
      <w:r w:rsidR="00764D11">
        <w:t>, p=0.</w:t>
      </w:r>
      <w:r w:rsidR="00DB595C">
        <w:t>865</w:t>
      </w:r>
      <w:r w:rsidR="00764D11">
        <w:t>).</w:t>
      </w:r>
    </w:p>
    <w:p w14:paraId="6830E5E9" w14:textId="77777777" w:rsidR="00007A21" w:rsidRPr="00764D11" w:rsidRDefault="00007A21" w:rsidP="004C5535">
      <w:pPr>
        <w:spacing w:line="480" w:lineRule="auto"/>
        <w:rPr>
          <w:b/>
        </w:rPr>
      </w:pPr>
    </w:p>
    <w:p w14:paraId="78D85F32" w14:textId="6512BF42" w:rsidR="005B28F4" w:rsidRDefault="005B28F4" w:rsidP="004C5535">
      <w:pPr>
        <w:spacing w:line="480" w:lineRule="auto"/>
        <w:jc w:val="center"/>
        <w:rPr>
          <w:b/>
        </w:rPr>
      </w:pPr>
      <w:r>
        <w:rPr>
          <w:b/>
          <w:noProof/>
        </w:rPr>
        <w:lastRenderedPageBreak/>
        <w:drawing>
          <wp:inline distT="0" distB="0" distL="0" distR="0" wp14:anchorId="0ED3F4C9" wp14:editId="4700D2DB">
            <wp:extent cx="1825125" cy="1126274"/>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000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4218" cy="1131885"/>
                    </a:xfrm>
                    <a:prstGeom prst="rect">
                      <a:avLst/>
                    </a:prstGeom>
                  </pic:spPr>
                </pic:pic>
              </a:graphicData>
            </a:graphic>
          </wp:inline>
        </w:drawing>
      </w:r>
      <w:r>
        <w:rPr>
          <w:b/>
          <w:noProof/>
        </w:rPr>
        <w:drawing>
          <wp:inline distT="0" distB="0" distL="0" distR="0" wp14:anchorId="049E2ED8" wp14:editId="1E463091">
            <wp:extent cx="1819641" cy="11228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000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0736" cy="1129738"/>
                    </a:xfrm>
                    <a:prstGeom prst="rect">
                      <a:avLst/>
                    </a:prstGeom>
                  </pic:spPr>
                </pic:pic>
              </a:graphicData>
            </a:graphic>
          </wp:inline>
        </w:drawing>
      </w:r>
      <w:r>
        <w:rPr>
          <w:b/>
          <w:noProof/>
        </w:rPr>
        <w:drawing>
          <wp:inline distT="0" distB="0" distL="0" distR="0" wp14:anchorId="133154FA" wp14:editId="1EBB890B">
            <wp:extent cx="1873405" cy="11560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0000f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87730" cy="1164906"/>
                    </a:xfrm>
                    <a:prstGeom prst="rect">
                      <a:avLst/>
                    </a:prstGeom>
                  </pic:spPr>
                </pic:pic>
              </a:graphicData>
            </a:graphic>
          </wp:inline>
        </w:drawing>
      </w:r>
    </w:p>
    <w:p w14:paraId="3894F1A8" w14:textId="6421B980" w:rsidR="00764D11" w:rsidRDefault="00764D11" w:rsidP="004C5535">
      <w:pPr>
        <w:spacing w:line="480" w:lineRule="auto"/>
        <w:jc w:val="center"/>
      </w:pPr>
      <w:r w:rsidRPr="000E3FE1">
        <w:rPr>
          <w:b/>
        </w:rPr>
        <w:t>Fig 3</w:t>
      </w:r>
      <w:r>
        <w:t>. Duration of trial perception by paddle size</w:t>
      </w:r>
    </w:p>
    <w:p w14:paraId="7CD65550" w14:textId="77777777" w:rsidR="00007A21" w:rsidRDefault="00007A21" w:rsidP="004C5535">
      <w:pPr>
        <w:spacing w:line="480" w:lineRule="auto"/>
      </w:pPr>
    </w:p>
    <w:p w14:paraId="089BF17C" w14:textId="422C11C9" w:rsidR="00B51790" w:rsidRDefault="00AE31B6" w:rsidP="004C5535">
      <w:pPr>
        <w:spacing w:line="480" w:lineRule="auto"/>
      </w:pPr>
      <w:r>
        <w:rPr>
          <w:i/>
        </w:rPr>
        <w:t xml:space="preserve">Exploratory Analysis: </w:t>
      </w:r>
      <w:r w:rsidR="001B7A1A">
        <w:rPr>
          <w:i/>
        </w:rPr>
        <w:t xml:space="preserve">Effect of </w:t>
      </w:r>
      <w:r w:rsidR="00B51790">
        <w:rPr>
          <w:i/>
        </w:rPr>
        <w:t>Task Demand</w:t>
      </w:r>
      <w:r w:rsidR="001B7A1A">
        <w:t>. Using a</w:t>
      </w:r>
      <w:r w:rsidR="00B257B4">
        <w:t xml:space="preserve"> paired t-test</w:t>
      </w:r>
      <w:r w:rsidR="001B7A1A">
        <w:t>, we examined participant responses on how well they believe they performed in each trial</w:t>
      </w:r>
      <w:r w:rsidR="00C03246">
        <w:t xml:space="preserve"> </w:t>
      </w:r>
      <w:r w:rsidR="00B257B4">
        <w:t xml:space="preserve">to see </w:t>
      </w:r>
      <w:r w:rsidR="00350528">
        <w:t xml:space="preserve">if it had an effect on relative ball speed guess. We did not see a significant effect of </w:t>
      </w:r>
      <w:r w:rsidR="00A660B7">
        <w:t>self-report game play rating on</w:t>
      </w:r>
      <w:r w:rsidR="00350528">
        <w:t xml:space="preserve"> </w:t>
      </w:r>
      <w:r w:rsidR="00A660B7">
        <w:t xml:space="preserve">relative ball speed guess </w:t>
      </w:r>
      <w:r w:rsidR="00350528">
        <w:t>(</w:t>
      </w:r>
      <w:proofErr w:type="gramStart"/>
      <w:r w:rsidR="00350528">
        <w:t>t(</w:t>
      </w:r>
      <w:proofErr w:type="gramEnd"/>
      <w:r w:rsidR="00350528">
        <w:t>45)=-0.125, p=0.9006).</w:t>
      </w:r>
      <w:r w:rsidR="0050453C">
        <w:t xml:space="preserve"> Thus, we did not see an influence of Firestone &amp; Scholl’s (2016) predicted influence of task-demand</w:t>
      </w:r>
      <w:r w:rsidR="000B620C">
        <w:t>, where</w:t>
      </w:r>
      <w:r w:rsidR="00DF152B">
        <w:t xml:space="preserve">, in this case, </w:t>
      </w:r>
      <w:r w:rsidR="000B620C">
        <w:t>participants</w:t>
      </w:r>
      <w:r w:rsidR="001B6A22">
        <w:t xml:space="preserve"> </w:t>
      </w:r>
      <w:r w:rsidR="00DF152B">
        <w:t>would be theoretically influenced by believing they performed poorly and compensated for this by a biased response to the guess question to excuse their performance</w:t>
      </w:r>
      <w:r w:rsidR="00A660B7">
        <w:t>.</w:t>
      </w:r>
    </w:p>
    <w:p w14:paraId="78090A94" w14:textId="3A9C9F29" w:rsidR="00036180" w:rsidRDefault="00036180" w:rsidP="004C5535">
      <w:pPr>
        <w:spacing w:line="480" w:lineRule="auto"/>
      </w:pPr>
    </w:p>
    <w:p w14:paraId="0B860C46" w14:textId="38F1C933" w:rsidR="00F944E8" w:rsidRDefault="00AE31B6" w:rsidP="004C5535">
      <w:pPr>
        <w:spacing w:line="480" w:lineRule="auto"/>
      </w:pPr>
      <w:r>
        <w:rPr>
          <w:i/>
        </w:rPr>
        <w:t xml:space="preserve">Exploratory Analysis: </w:t>
      </w:r>
      <w:r w:rsidR="00036180">
        <w:rPr>
          <w:i/>
        </w:rPr>
        <w:t xml:space="preserve">Effect of Paddle Size on Score. </w:t>
      </w:r>
      <w:r w:rsidR="00036180">
        <w:t>We investigated the influence of paddle size on score using an ANOVA. We found a significant effect of paddle size on score (</w:t>
      </w:r>
      <w:proofErr w:type="gramStart"/>
      <w:r w:rsidR="00036180">
        <w:t>F(</w:t>
      </w:r>
      <w:proofErr w:type="gramEnd"/>
      <w:r w:rsidR="00036180">
        <w:t>2, 98)= 48.208, p= 2.642</w:t>
      </w:r>
      <w:r w:rsidR="00036180">
        <w:rPr>
          <w:vertAlign w:val="superscript"/>
        </w:rPr>
        <w:t>-15</w:t>
      </w:r>
      <w:r w:rsidR="00036180">
        <w:t>,</w:t>
      </w:r>
      <w:r w:rsidR="00036180">
        <w:t xml:space="preserve"> p&lt; 0.01</w:t>
      </w:r>
      <w:r w:rsidR="00036180">
        <w:t>), so we can infer that paddle size did effectively increase difficulty in the game (resulting in lower scores).</w:t>
      </w:r>
    </w:p>
    <w:p w14:paraId="2EC074C2" w14:textId="77777777" w:rsidR="00D36DCE" w:rsidRDefault="00D36DCE" w:rsidP="004C5535">
      <w:pPr>
        <w:spacing w:line="480" w:lineRule="auto"/>
      </w:pPr>
    </w:p>
    <w:p w14:paraId="6CDD8194" w14:textId="2EC27477" w:rsidR="00471342" w:rsidRDefault="00D36DCE" w:rsidP="006B3470">
      <w:pPr>
        <w:spacing w:line="480" w:lineRule="auto"/>
        <w:jc w:val="center"/>
      </w:pPr>
      <w:r>
        <w:rPr>
          <w:noProof/>
        </w:rPr>
        <w:lastRenderedPageBreak/>
        <w:drawing>
          <wp:inline distT="0" distB="0" distL="0" distR="0" wp14:anchorId="0452D911" wp14:editId="5D69C696">
            <wp:extent cx="4154311" cy="2560938"/>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0005f.png"/>
                    <pic:cNvPicPr/>
                  </pic:nvPicPr>
                  <pic:blipFill>
                    <a:blip r:embed="rId22">
                      <a:extLst>
                        <a:ext uri="{28A0092B-C50C-407E-A947-70E740481C1C}">
                          <a14:useLocalDpi xmlns:a14="http://schemas.microsoft.com/office/drawing/2010/main" val="0"/>
                        </a:ext>
                      </a:extLst>
                    </a:blip>
                    <a:stretch>
                      <a:fillRect/>
                    </a:stretch>
                  </pic:blipFill>
                  <pic:spPr>
                    <a:xfrm>
                      <a:off x="0" y="0"/>
                      <a:ext cx="4164379" cy="2567144"/>
                    </a:xfrm>
                    <a:prstGeom prst="rect">
                      <a:avLst/>
                    </a:prstGeom>
                  </pic:spPr>
                </pic:pic>
              </a:graphicData>
            </a:graphic>
          </wp:inline>
        </w:drawing>
      </w:r>
    </w:p>
    <w:p w14:paraId="31F792D1" w14:textId="72ECB07C" w:rsidR="00DC710B" w:rsidRDefault="00DC710B" w:rsidP="004C5535">
      <w:pPr>
        <w:spacing w:line="480" w:lineRule="auto"/>
        <w:jc w:val="center"/>
      </w:pPr>
      <w:r w:rsidRPr="00DC710B">
        <w:rPr>
          <w:b/>
        </w:rPr>
        <w:t>Fig. 4.</w:t>
      </w:r>
      <w:r>
        <w:t xml:space="preserve"> Paddle Size and Score</w:t>
      </w:r>
    </w:p>
    <w:p w14:paraId="33165A7F" w14:textId="77777777" w:rsidR="00471342" w:rsidRDefault="00471342" w:rsidP="004C5535">
      <w:pPr>
        <w:spacing w:line="480" w:lineRule="auto"/>
      </w:pPr>
    </w:p>
    <w:p w14:paraId="2592AF14" w14:textId="642C9D4E" w:rsidR="00036180" w:rsidRDefault="00AE31B6" w:rsidP="004C5535">
      <w:pPr>
        <w:spacing w:line="480" w:lineRule="auto"/>
      </w:pPr>
      <w:r>
        <w:rPr>
          <w:i/>
        </w:rPr>
        <w:t xml:space="preserve">Exploratory Analysis: </w:t>
      </w:r>
      <w:r w:rsidR="00471342">
        <w:rPr>
          <w:i/>
        </w:rPr>
        <w:t>Effect of Speed on Score.</w:t>
      </w:r>
      <w:r w:rsidR="00471342">
        <w:t xml:space="preserve"> </w:t>
      </w:r>
      <w:r w:rsidR="00025E7F">
        <w:t>To see if absolute speed</w:t>
      </w:r>
      <w:r w:rsidR="00036180">
        <w:t xml:space="preserve"> </w:t>
      </w:r>
      <w:r w:rsidR="00F944E8">
        <w:t>influenced score, we used an ANOVA to examine these factors. We found that speed did not influence score (</w:t>
      </w:r>
      <w:proofErr w:type="gramStart"/>
      <w:r w:rsidR="00F944E8">
        <w:t>F(</w:t>
      </w:r>
      <w:proofErr w:type="gramEnd"/>
      <w:r w:rsidR="00F944E8">
        <w:t>2, 98)=0.995, p=0.373)</w:t>
      </w:r>
      <w:r w:rsidR="00A3063C">
        <w:t>, so we can infer that speed did not significantly alter difficulty of the game</w:t>
      </w:r>
      <w:r w:rsidR="00F944E8">
        <w:t>.</w:t>
      </w:r>
    </w:p>
    <w:p w14:paraId="75690E19" w14:textId="77777777" w:rsidR="00D36DCE" w:rsidRDefault="00D36DCE" w:rsidP="004C5535">
      <w:pPr>
        <w:spacing w:line="480" w:lineRule="auto"/>
      </w:pPr>
    </w:p>
    <w:p w14:paraId="48AE7E6A" w14:textId="0D9648F7" w:rsidR="004D33CD" w:rsidRDefault="00D36DCE" w:rsidP="006B3470">
      <w:pPr>
        <w:spacing w:line="480" w:lineRule="auto"/>
        <w:jc w:val="center"/>
      </w:pPr>
      <w:r>
        <w:rPr>
          <w:noProof/>
        </w:rPr>
        <w:drawing>
          <wp:inline distT="0" distB="0" distL="0" distR="0" wp14:anchorId="5979DE88" wp14:editId="0911E4FB">
            <wp:extent cx="4470400" cy="275579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0001f.png"/>
                    <pic:cNvPicPr/>
                  </pic:nvPicPr>
                  <pic:blipFill>
                    <a:blip r:embed="rId23">
                      <a:extLst>
                        <a:ext uri="{28A0092B-C50C-407E-A947-70E740481C1C}">
                          <a14:useLocalDpi xmlns:a14="http://schemas.microsoft.com/office/drawing/2010/main" val="0"/>
                        </a:ext>
                      </a:extLst>
                    </a:blip>
                    <a:stretch>
                      <a:fillRect/>
                    </a:stretch>
                  </pic:blipFill>
                  <pic:spPr>
                    <a:xfrm>
                      <a:off x="0" y="0"/>
                      <a:ext cx="4473040" cy="2757418"/>
                    </a:xfrm>
                    <a:prstGeom prst="rect">
                      <a:avLst/>
                    </a:prstGeom>
                  </pic:spPr>
                </pic:pic>
              </a:graphicData>
            </a:graphic>
          </wp:inline>
        </w:drawing>
      </w:r>
    </w:p>
    <w:p w14:paraId="44321A97" w14:textId="5697642D" w:rsidR="00DC710B" w:rsidRPr="00DC710B" w:rsidRDefault="00DC710B" w:rsidP="004C5535">
      <w:pPr>
        <w:spacing w:line="480" w:lineRule="auto"/>
        <w:jc w:val="center"/>
      </w:pPr>
      <w:r>
        <w:rPr>
          <w:b/>
        </w:rPr>
        <w:t xml:space="preserve">Fig. 5. </w:t>
      </w:r>
      <w:r>
        <w:t>Absolute Speed and Score</w:t>
      </w:r>
    </w:p>
    <w:p w14:paraId="00006C01" w14:textId="77777777" w:rsidR="00482F9E" w:rsidRPr="00764D11" w:rsidRDefault="00482F9E" w:rsidP="004C5535">
      <w:pPr>
        <w:spacing w:line="480" w:lineRule="auto"/>
      </w:pPr>
    </w:p>
    <w:p w14:paraId="71503285" w14:textId="6A62D348" w:rsidR="00266464" w:rsidRPr="007E0BC7" w:rsidRDefault="00266464" w:rsidP="004C5535">
      <w:pPr>
        <w:spacing w:line="480" w:lineRule="auto"/>
        <w:jc w:val="center"/>
        <w:rPr>
          <w:b/>
        </w:rPr>
      </w:pPr>
      <w:r w:rsidRPr="007E0BC7">
        <w:rPr>
          <w:b/>
        </w:rPr>
        <w:t>Discussion</w:t>
      </w:r>
    </w:p>
    <w:p w14:paraId="6C85A208" w14:textId="7BB53976" w:rsidR="007B1644" w:rsidRDefault="00F55FE8" w:rsidP="004C5535">
      <w:pPr>
        <w:spacing w:line="480" w:lineRule="auto"/>
        <w:ind w:firstLine="720"/>
      </w:pPr>
      <w:r>
        <w:t>Our main test yielded an insignificant result, which leads us to believe that when removing the pitfalls accounted for in the present study</w:t>
      </w:r>
      <w:r w:rsidR="00E50958">
        <w:t xml:space="preserve"> </w:t>
      </w:r>
      <w:r>
        <w:t xml:space="preserve">(memory and task demand), the phenomenon of </w:t>
      </w:r>
      <w:r w:rsidR="00B50AE4">
        <w:t xml:space="preserve">action-specific </w:t>
      </w:r>
      <w:r>
        <w:t>speed percep</w:t>
      </w:r>
      <w:r w:rsidR="00B50AE4">
        <w:t xml:space="preserve">tion </w:t>
      </w:r>
      <w:r>
        <w:t xml:space="preserve">does not occur. </w:t>
      </w:r>
      <w:r w:rsidR="00595257">
        <w:t xml:space="preserve">However, our exploratory analysis of the effect of absolute speed on guess leads us to believe that perhaps we began by asking the wrong question. We attempted to study the phenomenon of action </w:t>
      </w:r>
      <w:r w:rsidR="00040B40">
        <w:t>specific</w:t>
      </w:r>
      <w:r w:rsidR="00595257">
        <w:t xml:space="preserve"> top-down perceptual change in the context of a game, where when participants were focused on* a difficult game, they might perceive the game ball to be going faster (*focused on, </w:t>
      </w:r>
      <w:r w:rsidR="00D02E57">
        <w:t>attended</w:t>
      </w:r>
      <w:r w:rsidR="00595257">
        <w:t xml:space="preserve"> to, </w:t>
      </w:r>
      <w:r w:rsidR="00D02E57">
        <w:t>underwent</w:t>
      </w:r>
      <w:r w:rsidR="00595257">
        <w:t xml:space="preserve"> stress, or whatever mechanism results in altered speed perception. We did not claim to explain or prove which mechanism resulted in this effect, only that the effect exists). </w:t>
      </w:r>
      <w:r w:rsidR="007B1644">
        <w:t>We</w:t>
      </w:r>
      <w:r w:rsidR="00595257">
        <w:t xml:space="preserve"> manipulated game difficulty by changing paddle size, when, our results suggest, we should have considered both paddle size and absolute speed to be factors influencing difficulty, rather than focusing on paddle size in our analysis plan.</w:t>
      </w:r>
      <w:r w:rsidR="007B1644">
        <w:t xml:space="preserve"> However, strangely enough, we only saw a significant effect of paddle size on </w:t>
      </w:r>
      <w:proofErr w:type="gramStart"/>
      <w:r w:rsidR="007B1644">
        <w:t>score</w:t>
      </w:r>
      <w:r w:rsidR="00BD57BE">
        <w:t>, and</w:t>
      </w:r>
      <w:proofErr w:type="gramEnd"/>
      <w:r w:rsidR="00BD57BE">
        <w:t xml:space="preserve"> saw that absolute speed did not significantly effect score, so, perhaps the difficulty of the game is not a factor in influencing action-specific perceptual effects, or</w:t>
      </w:r>
      <w:r w:rsidR="000071BC">
        <w:t xml:space="preserve"> contrarily</w:t>
      </w:r>
      <w:r w:rsidR="00BD57BE">
        <w:t xml:space="preserve">, </w:t>
      </w:r>
      <w:r w:rsidR="000071BC">
        <w:t xml:space="preserve">our measure of score did not </w:t>
      </w:r>
      <w:r w:rsidR="00074C7E">
        <w:t>effectively measure</w:t>
      </w:r>
      <w:r w:rsidR="000071BC">
        <w:t xml:space="preserve"> difficulty.</w:t>
      </w:r>
    </w:p>
    <w:p w14:paraId="3CCB70F8" w14:textId="4E102C0F" w:rsidR="00C24CFA" w:rsidRDefault="00585D1A" w:rsidP="004C5535">
      <w:pPr>
        <w:spacing w:line="480" w:lineRule="auto"/>
        <w:ind w:firstLine="720"/>
      </w:pPr>
      <w:r>
        <w:t xml:space="preserve"> Additionally, one of the axioms of our study was that the target ball would be the only ball effected by the </w:t>
      </w:r>
      <w:r w:rsidR="00D53435">
        <w:t xml:space="preserve">hypothesized </w:t>
      </w:r>
      <w:r>
        <w:t xml:space="preserve">action specific top-down effect, and that the background ball would not be </w:t>
      </w:r>
      <w:proofErr w:type="gramStart"/>
      <w:r>
        <w:t>effected</w:t>
      </w:r>
      <w:proofErr w:type="gramEnd"/>
      <w:r>
        <w:t xml:space="preserve">. However, this is not a given. </w:t>
      </w:r>
      <w:r w:rsidR="00377C4F">
        <w:t>It is possible that the only ball effected would be the target, if the mechanism of the top-down effect was due to focusing on or attending to only the action at hand, but if the top-down effect occurred under stress, for example, all balls in the visual field would be effected.</w:t>
      </w:r>
      <w:r w:rsidR="00C24CFA">
        <w:t xml:space="preserve"> </w:t>
      </w:r>
    </w:p>
    <w:p w14:paraId="49F0E076" w14:textId="678AC6A1" w:rsidR="0087359E" w:rsidRDefault="00B72166" w:rsidP="004C5535">
      <w:pPr>
        <w:spacing w:line="480" w:lineRule="auto"/>
        <w:ind w:firstLine="720"/>
      </w:pPr>
      <w:r>
        <w:lastRenderedPageBreak/>
        <w:t xml:space="preserve">Although our framework was a bit different than theirs, </w:t>
      </w:r>
      <w:r w:rsidR="00C24CFA">
        <w:t xml:space="preserve">Witt and </w:t>
      </w:r>
      <w:proofErr w:type="spellStart"/>
      <w:r w:rsidR="00C24CFA">
        <w:t>Sugovic</w:t>
      </w:r>
      <w:proofErr w:type="spellEnd"/>
      <w:r w:rsidR="00C24CFA">
        <w:t xml:space="preserve"> (2010) forced participants to choose whether the ball was moving at a speed closer to the memorized “fast” or “slow” speed</w:t>
      </w:r>
      <w:r>
        <w:t>.</w:t>
      </w:r>
      <w:r w:rsidR="00C24CFA">
        <w:t xml:space="preserve"> </w:t>
      </w:r>
      <w:r>
        <w:t>In</w:t>
      </w:r>
      <w:r w:rsidR="00C24CFA">
        <w:t xml:space="preserve"> the present study</w:t>
      </w:r>
      <w:r>
        <w:t>,</w:t>
      </w:r>
      <w:r w:rsidR="00C24CFA">
        <w:t xml:space="preserve"> we </w:t>
      </w:r>
      <w:r>
        <w:t xml:space="preserve">framed our “guess” question a bit differently due to our attempt to eliminate the memory confound, and asked whether the target ball was moving faster, background ball was moving </w:t>
      </w:r>
      <w:proofErr w:type="gramStart"/>
      <w:r>
        <w:t>faster</w:t>
      </w:r>
      <w:proofErr w:type="gramEnd"/>
      <w:r>
        <w:t xml:space="preserve"> or they were moving the same speed. An important change from Witt and </w:t>
      </w:r>
      <w:proofErr w:type="spellStart"/>
      <w:r>
        <w:t>Sugovic</w:t>
      </w:r>
      <w:proofErr w:type="spellEnd"/>
      <w:r>
        <w:t xml:space="preserve"> (2010) that we introduced was including the option that the balls were moving the same speed, so participants could be “neutral” in their response, rather than in Witt and </w:t>
      </w:r>
      <w:proofErr w:type="spellStart"/>
      <w:r>
        <w:t>Sugovic</w:t>
      </w:r>
      <w:proofErr w:type="spellEnd"/>
      <w:r>
        <w:t xml:space="preserve"> (2010)’s design, participants had to choose between the faster/ slower binary.</w:t>
      </w:r>
      <w:r w:rsidR="00D52566">
        <w:t xml:space="preserve"> This could be another explanation for our insignificant effect.</w:t>
      </w:r>
      <w:r w:rsidR="00FC07B2">
        <w:t xml:space="preserve"> It is also possible that our phrasing biased participants. Unlike in a free response situation where participants could freely describe their perceptual experience, we are putting in the minds of participants </w:t>
      </w:r>
      <w:r w:rsidR="0087359E">
        <w:t xml:space="preserve">the idea that </w:t>
      </w:r>
      <w:r w:rsidR="00FC07B2">
        <w:t>the target ball is moving faster. This bias is mentioned by Firestone and Scholl (2016) and not accounted for in our study.</w:t>
      </w:r>
      <w:r w:rsidR="0087359E">
        <w:t xml:space="preserve"> </w:t>
      </w:r>
      <w:r w:rsidR="00015AEB">
        <w:t>It is worth mentioning that this</w:t>
      </w:r>
      <w:r w:rsidR="0087359E">
        <w:t xml:space="preserve"> bias is very difficult to eliminate under experimental conditions.</w:t>
      </w:r>
      <w:r w:rsidR="007B6170">
        <w:t xml:space="preserve"> </w:t>
      </w:r>
    </w:p>
    <w:p w14:paraId="3B443480" w14:textId="66F0DDA5" w:rsidR="00B72166" w:rsidRDefault="007B6170" w:rsidP="004C5535">
      <w:pPr>
        <w:spacing w:line="480" w:lineRule="auto"/>
        <w:ind w:firstLine="720"/>
      </w:pPr>
      <w:r>
        <w:t>We asked our critical question in a way that differed from our original pre-registered report. We had planned to ask participants if the target ball was moving slower, the same speed, or faster than the background ball (a target comparison framework). We changed our phrasing due to miscommunication between the coding and planning parties within our team and time constraint. We asked participants if the target ball was moving faster, if the background ball was moving faster, or if neither was moving faster</w:t>
      </w:r>
      <w:r w:rsidR="007E5DC1">
        <w:t xml:space="preserve"> (a comparison between balls framework)</w:t>
      </w:r>
      <w:r>
        <w:t>.</w:t>
      </w:r>
      <w:r w:rsidR="007E5DC1">
        <w:t xml:space="preserve"> This phrasing may seem trivial, but it is possible that the phrasing </w:t>
      </w:r>
      <w:r w:rsidR="00FC07B2">
        <w:t>influenced guess.</w:t>
      </w:r>
    </w:p>
    <w:p w14:paraId="4F038B9C" w14:textId="24C8E783" w:rsidR="00805E35" w:rsidRDefault="00015AEF" w:rsidP="004C5535">
      <w:pPr>
        <w:spacing w:line="480" w:lineRule="auto"/>
        <w:ind w:firstLine="720"/>
      </w:pPr>
      <w:r>
        <w:t xml:space="preserve">We identified several points of concern within the realm of action-specific perceptual effects, but the most notable, perhaps, is determining the right environment of study with the </w:t>
      </w:r>
      <w:r>
        <w:lastRenderedPageBreak/>
        <w:t>right means of manipulation. Our main attempt to make the game more difficult was to change paddle size, when perhaps a better variable would have been absolute speed (according to our exploratory analysis</w:t>
      </w:r>
      <w:r w:rsidR="00B93872">
        <w:t xml:space="preserve"> on guess but not on score</w:t>
      </w:r>
      <w:r>
        <w:t xml:space="preserve">), </w:t>
      </w:r>
      <w:r w:rsidR="00B93872">
        <w:t xml:space="preserve">but perhaps the issue lies with the fact that increasing </w:t>
      </w:r>
      <w:r w:rsidR="00B93872" w:rsidRPr="00B93872">
        <w:rPr>
          <w:i/>
        </w:rPr>
        <w:t>difficulty</w:t>
      </w:r>
      <w:r w:rsidR="00B93872">
        <w:t xml:space="preserve"> might not be the best mechanism to elicit an action-specific perceptual effect.</w:t>
      </w:r>
      <w:r w:rsidR="00F21D1F">
        <w:t xml:space="preserve"> There are so many unknowns in the equation involving the mechanisms of action-specific perceptual effects (stress, time pressure, attending to specific objects, intrinsic pressure to win a game, focus, competitive-ness) witnessed in folk culture like sports games, and it is very difficult to emulate each aspect in an experimental setting, or to rule out the importance of any of these factors.</w:t>
      </w:r>
      <w:r w:rsidR="00826276">
        <w:t xml:space="preserve"> </w:t>
      </w:r>
    </w:p>
    <w:p w14:paraId="4A6664DB" w14:textId="60568E1F" w:rsidR="00D8430C" w:rsidRDefault="00D8430C" w:rsidP="00672710">
      <w:pPr>
        <w:spacing w:line="480" w:lineRule="auto"/>
        <w:ind w:firstLine="720"/>
      </w:pPr>
      <w:r>
        <w:t>The present study does not attempt to prove that action-specific perceptual effects</w:t>
      </w:r>
      <w:r w:rsidR="00B94ECE">
        <w:t xml:space="preserve"> are an example of top-down effects, due to the complicated nature of top-down effects and </w:t>
      </w:r>
      <w:r w:rsidR="003520FD">
        <w:t xml:space="preserve">the </w:t>
      </w:r>
      <w:r w:rsidR="00ED4319">
        <w:t>inability</w:t>
      </w:r>
      <w:r w:rsidR="003520FD">
        <w:t xml:space="preserve"> of behavioral data</w:t>
      </w:r>
      <w:r w:rsidR="00B94ECE">
        <w:t xml:space="preserve"> </w:t>
      </w:r>
      <w:r w:rsidR="00ED4319">
        <w:t>to</w:t>
      </w:r>
      <w:r w:rsidR="003520FD">
        <w:t xml:space="preserve"> confirm the neuroanatomical correlates of top-down processing. We were simply interested in replicating the effect proposed by Witt and </w:t>
      </w:r>
      <w:proofErr w:type="spellStart"/>
      <w:r w:rsidR="003520FD">
        <w:t>Sugovic</w:t>
      </w:r>
      <w:proofErr w:type="spellEnd"/>
      <w:r w:rsidR="003520FD">
        <w:t xml:space="preserve"> (2010)</w:t>
      </w:r>
      <w:r w:rsidR="00616463">
        <w:t xml:space="preserve"> without several confounds regarding memory and task-demand. We found that the desired effect did not replicate when these confounds were removed. This could imply that Witt and </w:t>
      </w:r>
      <w:proofErr w:type="spellStart"/>
      <w:r w:rsidR="00616463">
        <w:t>Sugovic</w:t>
      </w:r>
      <w:proofErr w:type="spellEnd"/>
      <w:r w:rsidR="00616463">
        <w:t xml:space="preserve"> (2010)’s findings </w:t>
      </w:r>
      <w:r w:rsidR="00F1114B">
        <w:t xml:space="preserve">regarding </w:t>
      </w:r>
      <w:r w:rsidR="00616463">
        <w:t xml:space="preserve">action-specific perceptual effects are actually effects </w:t>
      </w:r>
      <w:r w:rsidR="00AD7D31">
        <w:t>on</w:t>
      </w:r>
      <w:r w:rsidR="00616463">
        <w:t xml:space="preserve"> memories of action-specific perception </w:t>
      </w:r>
      <w:r w:rsidR="00AD7D31">
        <w:t>rather than</w:t>
      </w:r>
      <w:r w:rsidR="00616463">
        <w:t xml:space="preserve"> live perception. However, in the end, our study differed greatly from Witt and </w:t>
      </w:r>
      <w:proofErr w:type="spellStart"/>
      <w:r w:rsidR="00616463">
        <w:t>Sugovic</w:t>
      </w:r>
      <w:proofErr w:type="spellEnd"/>
      <w:r w:rsidR="00616463">
        <w:t xml:space="preserve"> (2010), specifically in the format and phrasing of our critical question (relative ball speed guess), which arguably undermines our ability to credibly compare our findings to Witt and </w:t>
      </w:r>
      <w:proofErr w:type="spellStart"/>
      <w:r w:rsidR="00616463">
        <w:t>Sugovic</w:t>
      </w:r>
      <w:proofErr w:type="spellEnd"/>
      <w:r w:rsidR="00616463">
        <w:t xml:space="preserve"> (2010).</w:t>
      </w:r>
      <w:r w:rsidR="00CE1E28">
        <w:t xml:space="preserve"> Regardless, action-specific perception is a field sprinkled with complication and nuance that requires substantial creativity to test and many opportunities to take researcher degrees of freedom. </w:t>
      </w:r>
      <w:r w:rsidR="006E1F51">
        <w:t xml:space="preserve">Future research might be interested in examining the effect of different phrasing </w:t>
      </w:r>
      <w:r w:rsidR="00013F70">
        <w:t xml:space="preserve">of </w:t>
      </w:r>
      <w:r w:rsidR="006E1F51">
        <w:t>questions in perceptual comparison</w:t>
      </w:r>
      <w:r w:rsidR="00013F70">
        <w:t xml:space="preserve"> tasks that are</w:t>
      </w:r>
      <w:r w:rsidR="006E1F51">
        <w:t xml:space="preserve"> </w:t>
      </w:r>
      <w:r w:rsidR="00013F70">
        <w:t>live</w:t>
      </w:r>
      <w:r w:rsidR="006E1F51">
        <w:t xml:space="preserve">, </w:t>
      </w:r>
      <w:r w:rsidR="00013F70">
        <w:t>with a focus</w:t>
      </w:r>
      <w:r w:rsidR="006E1F51">
        <w:t xml:space="preserve"> on avoiding the </w:t>
      </w:r>
      <w:r w:rsidR="006E1F51">
        <w:lastRenderedPageBreak/>
        <w:t xml:space="preserve">memory pitfall </w:t>
      </w:r>
      <w:r w:rsidR="00ED7460">
        <w:t xml:space="preserve">but </w:t>
      </w:r>
      <w:r w:rsidR="006E1F51">
        <w:t xml:space="preserve">without </w:t>
      </w:r>
      <w:r w:rsidR="00EF26AC">
        <w:t>removing participants from the action that is intended to cause the effect.</w:t>
      </w:r>
      <w:r w:rsidR="00942238">
        <w:t xml:space="preserve"> As we discovered in the present study, this is not an easy task.</w:t>
      </w:r>
      <w:r w:rsidR="00EF26AC">
        <w:t xml:space="preserve"> We struggled with this in our experimental design, and potentially overcomplicated our study by asking participants to press buttons while playing pong, which can result in less thoughtful responses due to stress and attentional selection.</w:t>
      </w:r>
      <w:r w:rsidR="005D32EE">
        <w:t xml:space="preserve"> </w:t>
      </w:r>
      <w:r w:rsidR="00672710">
        <w:t>Accounting for experimental pitfalls, such as those outlined by Firestone and Scholl (2016) is important to upholding the efficacy of research science and worth considering in experimental design</w:t>
      </w:r>
      <w:r w:rsidR="00557E16">
        <w:t xml:space="preserve"> despite</w:t>
      </w:r>
      <w:r w:rsidR="00B2391B">
        <w:t xml:space="preserve"> the</w:t>
      </w:r>
      <w:r w:rsidR="00672710">
        <w:t xml:space="preserve"> accompanying costs </w:t>
      </w:r>
      <w:r w:rsidR="00A621AA">
        <w:t>(</w:t>
      </w:r>
      <w:r w:rsidR="00672710">
        <w:t>such as overcomplication</w:t>
      </w:r>
      <w:r w:rsidR="00A621AA">
        <w:t>)</w:t>
      </w:r>
      <w:r w:rsidR="00672710">
        <w:t xml:space="preserve">. </w:t>
      </w:r>
      <w:r w:rsidR="005D32EE">
        <w:t>Future research might also be interested in answer</w:t>
      </w:r>
      <w:r w:rsidR="00ED4319">
        <w:t>ing</w:t>
      </w:r>
      <w:r w:rsidR="005D32EE">
        <w:t xml:space="preserve"> the question: What informs action-specific perception? We believed this factor was difficulty, as manipulated by paddle size, but as discussed earlier, this is questionable in terms of how to manipulate difficulty, and whether or not difficulty is the right factor to be manipulating in the first place.</w:t>
      </w:r>
    </w:p>
    <w:p w14:paraId="739723B5" w14:textId="77777777" w:rsidR="00B751F5" w:rsidRDefault="00B751F5" w:rsidP="00672710">
      <w:pPr>
        <w:spacing w:line="480" w:lineRule="auto"/>
        <w:ind w:firstLine="720"/>
      </w:pPr>
    </w:p>
    <w:p w14:paraId="4D4B3943" w14:textId="5E975B2F" w:rsidR="002061AC" w:rsidRDefault="00667FC6" w:rsidP="00667FC6">
      <w:pPr>
        <w:spacing w:line="480" w:lineRule="auto"/>
        <w:ind w:firstLine="720"/>
        <w:jc w:val="center"/>
      </w:pPr>
      <w:r>
        <w:rPr>
          <w:b/>
        </w:rPr>
        <w:t>Acknowledgements</w:t>
      </w:r>
    </w:p>
    <w:p w14:paraId="6F9215DA" w14:textId="1475E82C" w:rsidR="00667FC6" w:rsidRPr="00667FC6" w:rsidRDefault="004A6EF2" w:rsidP="004A6EF2">
      <w:pPr>
        <w:spacing w:line="480" w:lineRule="auto"/>
        <w:ind w:firstLine="720"/>
      </w:pPr>
      <w:r>
        <w:t xml:space="preserve">The research team would like to thank Professors Ken Livingston and Josh De </w:t>
      </w:r>
      <w:proofErr w:type="spellStart"/>
      <w:r>
        <w:t>Leew</w:t>
      </w:r>
      <w:proofErr w:type="spellEnd"/>
      <w:r>
        <w:t xml:space="preserve"> for their guidance on</w:t>
      </w:r>
      <w:r w:rsidR="00C81D36">
        <w:t xml:space="preserve"> and contribution to</w:t>
      </w:r>
      <w:r>
        <w:t xml:space="preserve"> this project.</w:t>
      </w:r>
    </w:p>
    <w:p w14:paraId="7C191B22" w14:textId="59851650" w:rsidR="003720B5" w:rsidRDefault="003720B5" w:rsidP="0087359E">
      <w:pPr>
        <w:spacing w:line="480" w:lineRule="auto"/>
      </w:pPr>
    </w:p>
    <w:p w14:paraId="61B5D6B3" w14:textId="17FA707D" w:rsidR="003720B5" w:rsidRDefault="003720B5" w:rsidP="004C5535">
      <w:pPr>
        <w:spacing w:line="480" w:lineRule="auto"/>
        <w:ind w:firstLine="720"/>
      </w:pPr>
    </w:p>
    <w:p w14:paraId="7DBA2E9E" w14:textId="43245CC2" w:rsidR="003720B5" w:rsidRDefault="003720B5" w:rsidP="004C5535">
      <w:pPr>
        <w:spacing w:line="480" w:lineRule="auto"/>
        <w:ind w:firstLine="720"/>
      </w:pPr>
    </w:p>
    <w:p w14:paraId="650764FA" w14:textId="67B9B73D" w:rsidR="003720B5" w:rsidRDefault="003720B5" w:rsidP="004C5535">
      <w:pPr>
        <w:spacing w:line="480" w:lineRule="auto"/>
        <w:ind w:firstLine="720"/>
      </w:pPr>
    </w:p>
    <w:p w14:paraId="5AB798FE" w14:textId="3C8F8DA0" w:rsidR="003720B5" w:rsidRDefault="003720B5" w:rsidP="004C5535">
      <w:pPr>
        <w:spacing w:line="480" w:lineRule="auto"/>
        <w:ind w:firstLine="720"/>
      </w:pPr>
    </w:p>
    <w:p w14:paraId="6A39047F" w14:textId="286E6005" w:rsidR="004C5535" w:rsidRDefault="004C5535" w:rsidP="004C5535">
      <w:pPr>
        <w:spacing w:line="480" w:lineRule="auto"/>
        <w:ind w:firstLine="720"/>
      </w:pPr>
    </w:p>
    <w:p w14:paraId="2D66582A" w14:textId="22A6A3F7" w:rsidR="004C5535" w:rsidRDefault="004C5535" w:rsidP="004C5535">
      <w:pPr>
        <w:spacing w:line="480" w:lineRule="auto"/>
        <w:ind w:firstLine="720"/>
      </w:pPr>
    </w:p>
    <w:p w14:paraId="02D161C3" w14:textId="77777777" w:rsidR="00DF6A61" w:rsidRPr="004F302B" w:rsidRDefault="00DF6A61" w:rsidP="00B8391F">
      <w:pPr>
        <w:spacing w:line="480" w:lineRule="auto"/>
      </w:pPr>
    </w:p>
    <w:p w14:paraId="39458916" w14:textId="77777777" w:rsidR="00092ABC" w:rsidRPr="00266464" w:rsidRDefault="00092ABC" w:rsidP="004C5535">
      <w:pPr>
        <w:spacing w:line="480" w:lineRule="auto"/>
        <w:jc w:val="center"/>
        <w:rPr>
          <w:b/>
        </w:rPr>
      </w:pPr>
      <w:r w:rsidRPr="00266464">
        <w:rPr>
          <w:rFonts w:ascii="Times" w:hAnsi="Times" w:cs="Times"/>
          <w:b/>
          <w:color w:val="000000"/>
        </w:rPr>
        <w:lastRenderedPageBreak/>
        <w:t>References</w:t>
      </w:r>
    </w:p>
    <w:p w14:paraId="58997252" w14:textId="1A50A3B5" w:rsidR="00092ABC" w:rsidRPr="00092ABC" w:rsidRDefault="00092ABC" w:rsidP="004C5535">
      <w:pPr>
        <w:spacing w:line="480" w:lineRule="auto"/>
      </w:pPr>
      <w:r w:rsidRPr="00092ABC">
        <w:rPr>
          <w:rFonts w:ascii="Times" w:hAnsi="Times" w:cs="Times"/>
          <w:color w:val="000000"/>
        </w:rPr>
        <w:t>Canal-</w:t>
      </w:r>
      <w:proofErr w:type="spellStart"/>
      <w:r w:rsidRPr="00092ABC">
        <w:rPr>
          <w:rFonts w:ascii="Times" w:hAnsi="Times" w:cs="Times"/>
          <w:color w:val="000000"/>
        </w:rPr>
        <w:t>Bruland</w:t>
      </w:r>
      <w:proofErr w:type="spellEnd"/>
      <w:r w:rsidRPr="00092ABC">
        <w:rPr>
          <w:rFonts w:ascii="Times" w:hAnsi="Times" w:cs="Times"/>
          <w:color w:val="000000"/>
        </w:rPr>
        <w:t xml:space="preserve"> R, Kamp J van der. (2010). Action goals influence action-specific perception. </w:t>
      </w:r>
      <w:r>
        <w:rPr>
          <w:rFonts w:ascii="Times" w:hAnsi="Times" w:cs="Times"/>
          <w:color w:val="000000"/>
        </w:rPr>
        <w:tab/>
      </w:r>
      <w:r w:rsidRPr="00092ABC">
        <w:rPr>
          <w:rFonts w:ascii="Times" w:hAnsi="Times" w:cs="Times"/>
          <w:i/>
          <w:iCs/>
          <w:color w:val="000000"/>
        </w:rPr>
        <w:t>Psychonomic Bulletin &amp; Review</w:t>
      </w:r>
      <w:r w:rsidRPr="00092ABC">
        <w:rPr>
          <w:rFonts w:ascii="Times" w:hAnsi="Times" w:cs="Times"/>
          <w:color w:val="000000"/>
        </w:rPr>
        <w:t xml:space="preserve">, </w:t>
      </w:r>
      <w:r w:rsidRPr="00092ABC">
        <w:rPr>
          <w:rFonts w:ascii="Times" w:hAnsi="Times" w:cs="Times"/>
          <w:i/>
          <w:iCs/>
          <w:color w:val="000000"/>
        </w:rPr>
        <w:t>16</w:t>
      </w:r>
      <w:r w:rsidRPr="00092ABC">
        <w:rPr>
          <w:rFonts w:ascii="Times" w:hAnsi="Times" w:cs="Times"/>
          <w:color w:val="000000"/>
        </w:rPr>
        <w:t>, 1100 - 1105</w:t>
      </w:r>
    </w:p>
    <w:p w14:paraId="16148B8D" w14:textId="57EBB28D" w:rsidR="00092ABC" w:rsidRPr="00092ABC" w:rsidRDefault="00092ABC" w:rsidP="004C5535">
      <w:pPr>
        <w:spacing w:line="480" w:lineRule="auto"/>
      </w:pPr>
      <w:r w:rsidRPr="00092ABC">
        <w:rPr>
          <w:rFonts w:ascii="Times" w:hAnsi="Times" w:cs="Times"/>
          <w:color w:val="000000"/>
        </w:rPr>
        <w:t xml:space="preserve">Cavanagh, P., Tyler, C. W., &amp; Favreau, O. E. (1984). Perceived velocity of moving chromatic </w:t>
      </w:r>
      <w:r>
        <w:rPr>
          <w:rFonts w:ascii="Times" w:hAnsi="Times" w:cs="Times"/>
          <w:color w:val="000000"/>
        </w:rPr>
        <w:tab/>
      </w:r>
      <w:r w:rsidRPr="00092ABC">
        <w:rPr>
          <w:rFonts w:ascii="Times" w:hAnsi="Times" w:cs="Times"/>
          <w:color w:val="000000"/>
        </w:rPr>
        <w:t xml:space="preserve">gratings. </w:t>
      </w:r>
      <w:r w:rsidRPr="00092ABC">
        <w:rPr>
          <w:rFonts w:ascii="Times" w:hAnsi="Times" w:cs="Times"/>
          <w:i/>
          <w:iCs/>
          <w:color w:val="000000"/>
        </w:rPr>
        <w:t>Journal of the Optical Society of America A,1</w:t>
      </w:r>
      <w:r w:rsidRPr="00092ABC">
        <w:rPr>
          <w:rFonts w:ascii="Times" w:hAnsi="Times" w:cs="Times"/>
          <w:color w:val="000000"/>
        </w:rPr>
        <w:t xml:space="preserve">(8), 893. </w:t>
      </w:r>
    </w:p>
    <w:p w14:paraId="3372D723" w14:textId="4A347818" w:rsidR="00092ABC" w:rsidRPr="00092ABC" w:rsidRDefault="00092ABC" w:rsidP="004C5535">
      <w:pPr>
        <w:spacing w:line="480" w:lineRule="auto"/>
      </w:pPr>
      <w:r w:rsidRPr="00092ABC">
        <w:rPr>
          <w:rFonts w:ascii="Times" w:hAnsi="Times" w:cs="Times"/>
          <w:color w:val="000000"/>
          <w:shd w:val="clear" w:color="auto" w:fill="FFFFFF"/>
        </w:rPr>
        <w:t xml:space="preserve">Firestone, Chaz, &amp; Brian J. Scholl. (2016). “Cognition Does Not Affect Perception: Evaluating </w:t>
      </w:r>
      <w:r w:rsidR="0006024D">
        <w:rPr>
          <w:rFonts w:ascii="Times" w:hAnsi="Times" w:cs="Times"/>
          <w:color w:val="000000"/>
          <w:shd w:val="clear" w:color="auto" w:fill="FFFFFF"/>
        </w:rPr>
        <w:tab/>
      </w:r>
      <w:r w:rsidRPr="00092ABC">
        <w:rPr>
          <w:rFonts w:ascii="Times" w:hAnsi="Times" w:cs="Times"/>
          <w:color w:val="000000"/>
          <w:shd w:val="clear" w:color="auto" w:fill="FFFFFF"/>
        </w:rPr>
        <w:t xml:space="preserve">the Evidence for ‘Top-down’ Effects.” </w:t>
      </w:r>
      <w:r w:rsidRPr="00092ABC">
        <w:rPr>
          <w:rFonts w:ascii="Times" w:hAnsi="Times" w:cs="Times"/>
          <w:i/>
          <w:iCs/>
          <w:color w:val="000000"/>
          <w:shd w:val="clear" w:color="auto" w:fill="FFFFFF"/>
        </w:rPr>
        <w:t>Behavioral and Brain Sciences</w:t>
      </w:r>
      <w:r w:rsidRPr="00092ABC">
        <w:rPr>
          <w:rFonts w:ascii="Times" w:hAnsi="Times" w:cs="Times"/>
          <w:color w:val="000000"/>
          <w:shd w:val="clear" w:color="auto" w:fill="FFFFFF"/>
        </w:rPr>
        <w:t>, vol. 39, 2016.</w:t>
      </w:r>
    </w:p>
    <w:p w14:paraId="3E463B45" w14:textId="77777777" w:rsidR="00A04468" w:rsidRDefault="00092ABC" w:rsidP="004C5535">
      <w:pPr>
        <w:spacing w:line="480" w:lineRule="auto"/>
      </w:pPr>
      <w:r w:rsidRPr="00092ABC">
        <w:rPr>
          <w:rFonts w:ascii="Times" w:hAnsi="Times" w:cs="Times"/>
          <w:color w:val="000000"/>
        </w:rPr>
        <w:t xml:space="preserve">Stone, L. S., &amp; Thompson, P. (1992). Human speed perception is contrast dependent. </w:t>
      </w:r>
      <w:r w:rsidRPr="00092ABC">
        <w:rPr>
          <w:rFonts w:ascii="Times" w:hAnsi="Times" w:cs="Times"/>
          <w:i/>
          <w:iCs/>
          <w:color w:val="000000"/>
        </w:rPr>
        <w:t xml:space="preserve">Vision </w:t>
      </w:r>
      <w:r w:rsidR="0006024D">
        <w:rPr>
          <w:rFonts w:ascii="Times" w:hAnsi="Times" w:cs="Times"/>
          <w:i/>
          <w:iCs/>
          <w:color w:val="000000"/>
        </w:rPr>
        <w:tab/>
      </w:r>
      <w:r w:rsidRPr="00092ABC">
        <w:rPr>
          <w:rFonts w:ascii="Times" w:hAnsi="Times" w:cs="Times"/>
          <w:i/>
          <w:iCs/>
          <w:color w:val="000000"/>
        </w:rPr>
        <w:t>Research, 32</w:t>
      </w:r>
      <w:r w:rsidRPr="00092ABC">
        <w:rPr>
          <w:rFonts w:ascii="Times" w:hAnsi="Times" w:cs="Times"/>
          <w:color w:val="000000"/>
        </w:rPr>
        <w:t xml:space="preserve">(8), 1535-1549. </w:t>
      </w:r>
    </w:p>
    <w:p w14:paraId="36A38656" w14:textId="2E0CDB4F" w:rsidR="00092ABC" w:rsidRPr="00092ABC" w:rsidRDefault="00092ABC" w:rsidP="004C5535">
      <w:pPr>
        <w:spacing w:line="480" w:lineRule="auto"/>
      </w:pPr>
      <w:proofErr w:type="spellStart"/>
      <w:r w:rsidRPr="00092ABC">
        <w:rPr>
          <w:rFonts w:ascii="Times" w:hAnsi="Times" w:cs="Times"/>
          <w:color w:val="000000"/>
        </w:rPr>
        <w:t>Wesp</w:t>
      </w:r>
      <w:proofErr w:type="spellEnd"/>
      <w:r w:rsidRPr="00092ABC">
        <w:rPr>
          <w:rFonts w:ascii="Times" w:hAnsi="Times" w:cs="Times"/>
          <w:color w:val="000000"/>
        </w:rPr>
        <w:t xml:space="preserve"> R, </w:t>
      </w:r>
      <w:proofErr w:type="spellStart"/>
      <w:r w:rsidRPr="00092ABC">
        <w:rPr>
          <w:rFonts w:ascii="Times" w:hAnsi="Times" w:cs="Times"/>
          <w:color w:val="000000"/>
        </w:rPr>
        <w:t>Cichello</w:t>
      </w:r>
      <w:proofErr w:type="spellEnd"/>
      <w:r w:rsidRPr="00092ABC">
        <w:rPr>
          <w:rFonts w:ascii="Times" w:hAnsi="Times" w:cs="Times"/>
          <w:color w:val="000000"/>
        </w:rPr>
        <w:t xml:space="preserve"> P, Grazia E B, Davis K. (2004). Observing and engaging in purposeful actions </w:t>
      </w:r>
      <w:r w:rsidR="00DC55AF">
        <w:rPr>
          <w:rFonts w:ascii="Times" w:hAnsi="Times" w:cs="Times"/>
          <w:color w:val="000000"/>
        </w:rPr>
        <w:tab/>
      </w:r>
      <w:r w:rsidRPr="00092ABC">
        <w:rPr>
          <w:rFonts w:ascii="Times" w:hAnsi="Times" w:cs="Times"/>
          <w:color w:val="000000"/>
        </w:rPr>
        <w:t xml:space="preserve">with objects influences estimates of their size. </w:t>
      </w:r>
      <w:r w:rsidRPr="00092ABC">
        <w:rPr>
          <w:rFonts w:ascii="Times" w:hAnsi="Times" w:cs="Times"/>
          <w:i/>
          <w:iCs/>
          <w:color w:val="000000"/>
        </w:rPr>
        <w:t>Perception &amp; Psychophysics,</w:t>
      </w:r>
      <w:r w:rsidRPr="00092ABC">
        <w:rPr>
          <w:rFonts w:ascii="Times" w:hAnsi="Times" w:cs="Times"/>
          <w:color w:val="000000"/>
        </w:rPr>
        <w:t xml:space="preserve"> </w:t>
      </w:r>
      <w:r w:rsidRPr="00092ABC">
        <w:rPr>
          <w:rFonts w:ascii="Times" w:hAnsi="Times" w:cs="Times"/>
          <w:i/>
          <w:iCs/>
          <w:color w:val="000000"/>
        </w:rPr>
        <w:t>66</w:t>
      </w:r>
      <w:r w:rsidRPr="00092ABC">
        <w:rPr>
          <w:rFonts w:ascii="Times" w:hAnsi="Times" w:cs="Times"/>
          <w:color w:val="000000"/>
        </w:rPr>
        <w:t>, 1261-</w:t>
      </w:r>
      <w:r w:rsidR="00DC55AF">
        <w:rPr>
          <w:rFonts w:ascii="Times" w:hAnsi="Times" w:cs="Times"/>
          <w:color w:val="000000"/>
        </w:rPr>
        <w:tab/>
      </w:r>
      <w:r w:rsidRPr="00092ABC">
        <w:rPr>
          <w:rFonts w:ascii="Times" w:hAnsi="Times" w:cs="Times"/>
          <w:color w:val="000000"/>
        </w:rPr>
        <w:t>1267</w:t>
      </w:r>
    </w:p>
    <w:p w14:paraId="3A656C81" w14:textId="77777777" w:rsidR="00092ABC" w:rsidRPr="00092ABC" w:rsidRDefault="00092ABC" w:rsidP="004C5535">
      <w:pPr>
        <w:spacing w:line="480" w:lineRule="auto"/>
      </w:pPr>
      <w:r w:rsidRPr="00092ABC">
        <w:rPr>
          <w:rFonts w:ascii="Times" w:hAnsi="Times" w:cs="Times"/>
          <w:color w:val="000000"/>
        </w:rPr>
        <w:t xml:space="preserve">Witt J K. (2011). Action's effect on perception. </w:t>
      </w:r>
      <w:r w:rsidRPr="00092ABC">
        <w:rPr>
          <w:rFonts w:ascii="Times" w:hAnsi="Times" w:cs="Times"/>
          <w:i/>
          <w:iCs/>
          <w:color w:val="000000"/>
        </w:rPr>
        <w:t xml:space="preserve">Current Directions in Psychological Science, 20, </w:t>
      </w:r>
      <w:r w:rsidR="0006024D">
        <w:rPr>
          <w:rFonts w:ascii="Times" w:hAnsi="Times" w:cs="Times"/>
          <w:i/>
          <w:iCs/>
          <w:color w:val="000000"/>
        </w:rPr>
        <w:tab/>
      </w:r>
      <w:r w:rsidRPr="00092ABC">
        <w:rPr>
          <w:rFonts w:ascii="Times" w:hAnsi="Times" w:cs="Times"/>
          <w:i/>
          <w:iCs/>
          <w:color w:val="000000"/>
        </w:rPr>
        <w:t>201 - 206</w:t>
      </w:r>
    </w:p>
    <w:p w14:paraId="600073D8" w14:textId="77777777" w:rsidR="00092ABC" w:rsidRPr="00092ABC" w:rsidRDefault="00092ABC" w:rsidP="004C5535">
      <w:pPr>
        <w:spacing w:line="480" w:lineRule="auto"/>
      </w:pPr>
      <w:r w:rsidRPr="00092ABC">
        <w:rPr>
          <w:rFonts w:ascii="Times" w:hAnsi="Times" w:cs="Times"/>
          <w:color w:val="000000"/>
        </w:rPr>
        <w:t xml:space="preserve">Witt J K, </w:t>
      </w:r>
      <w:proofErr w:type="spellStart"/>
      <w:r w:rsidRPr="00092ABC">
        <w:rPr>
          <w:rFonts w:ascii="Times" w:hAnsi="Times" w:cs="Times"/>
          <w:color w:val="000000"/>
        </w:rPr>
        <w:t>Linkenauger</w:t>
      </w:r>
      <w:proofErr w:type="spellEnd"/>
      <w:r w:rsidRPr="00092ABC">
        <w:rPr>
          <w:rFonts w:ascii="Times" w:hAnsi="Times" w:cs="Times"/>
          <w:color w:val="000000"/>
        </w:rPr>
        <w:t xml:space="preserve"> S A, </w:t>
      </w:r>
      <w:proofErr w:type="spellStart"/>
      <w:r w:rsidRPr="00092ABC">
        <w:rPr>
          <w:rFonts w:ascii="Times" w:hAnsi="Times" w:cs="Times"/>
          <w:color w:val="000000"/>
        </w:rPr>
        <w:t>Bakdash</w:t>
      </w:r>
      <w:proofErr w:type="spellEnd"/>
      <w:r w:rsidRPr="00092ABC">
        <w:rPr>
          <w:rFonts w:ascii="Times" w:hAnsi="Times" w:cs="Times"/>
          <w:color w:val="000000"/>
        </w:rPr>
        <w:t xml:space="preserve"> J Z, Proffitt D R. (2008). Putting to a bigger hole: Golf </w:t>
      </w:r>
      <w:r w:rsidR="00B8096E">
        <w:rPr>
          <w:rFonts w:ascii="Times" w:hAnsi="Times" w:cs="Times"/>
          <w:color w:val="000000"/>
        </w:rPr>
        <w:tab/>
      </w:r>
      <w:r w:rsidRPr="00092ABC">
        <w:rPr>
          <w:rFonts w:ascii="Times" w:hAnsi="Times" w:cs="Times"/>
          <w:color w:val="000000"/>
        </w:rPr>
        <w:t xml:space="preserve">performance relates to perceived size.' </w:t>
      </w:r>
      <w:r w:rsidRPr="00092ABC">
        <w:rPr>
          <w:rFonts w:ascii="Times" w:hAnsi="Times" w:cs="Times"/>
          <w:i/>
          <w:iCs/>
          <w:color w:val="000000"/>
        </w:rPr>
        <w:t>Psychonomic Bulletin &amp; Review, 15</w:t>
      </w:r>
      <w:r w:rsidRPr="00092ABC">
        <w:rPr>
          <w:rFonts w:ascii="Times" w:hAnsi="Times" w:cs="Times"/>
          <w:color w:val="000000"/>
        </w:rPr>
        <w:t>, 581-585</w:t>
      </w:r>
    </w:p>
    <w:p w14:paraId="32C9AEDD" w14:textId="33FE2392" w:rsidR="00092ABC" w:rsidRPr="00092ABC" w:rsidRDefault="00092ABC" w:rsidP="004C5535">
      <w:pPr>
        <w:spacing w:line="480" w:lineRule="auto"/>
      </w:pPr>
      <w:r w:rsidRPr="00092ABC">
        <w:rPr>
          <w:rFonts w:ascii="Times" w:hAnsi="Times" w:cs="Times"/>
          <w:color w:val="000000"/>
        </w:rPr>
        <w:t xml:space="preserve">Witt J K, Proffitt D R. (2005) See the ball, hit the ball: Apparent ball size is correlated with </w:t>
      </w:r>
      <w:r w:rsidR="00B8096E">
        <w:rPr>
          <w:rFonts w:ascii="Times" w:hAnsi="Times" w:cs="Times"/>
          <w:color w:val="000000"/>
        </w:rPr>
        <w:tab/>
      </w:r>
      <w:r w:rsidRPr="00092ABC">
        <w:rPr>
          <w:rFonts w:ascii="Times" w:hAnsi="Times" w:cs="Times"/>
          <w:color w:val="000000"/>
        </w:rPr>
        <w:t xml:space="preserve">batting average. </w:t>
      </w:r>
      <w:r w:rsidRPr="00092ABC">
        <w:rPr>
          <w:rFonts w:ascii="Times" w:hAnsi="Times" w:cs="Times"/>
          <w:i/>
          <w:iCs/>
          <w:color w:val="000000"/>
        </w:rPr>
        <w:t>Psychological Science</w:t>
      </w:r>
      <w:r w:rsidRPr="00092ABC">
        <w:rPr>
          <w:rFonts w:ascii="Times" w:hAnsi="Times" w:cs="Times"/>
          <w:color w:val="000000"/>
        </w:rPr>
        <w:t xml:space="preserve">, </w:t>
      </w:r>
      <w:r w:rsidRPr="00092ABC">
        <w:rPr>
          <w:rFonts w:ascii="Times" w:hAnsi="Times" w:cs="Times"/>
          <w:i/>
          <w:iCs/>
          <w:color w:val="000000"/>
        </w:rPr>
        <w:t>16</w:t>
      </w:r>
      <w:r w:rsidRPr="00092ABC">
        <w:rPr>
          <w:rFonts w:ascii="Times" w:hAnsi="Times" w:cs="Times"/>
          <w:color w:val="000000"/>
        </w:rPr>
        <w:t>, 937 - 938</w:t>
      </w:r>
    </w:p>
    <w:p w14:paraId="7E4629DA" w14:textId="77777777" w:rsidR="00F36A91" w:rsidRPr="00092ABC" w:rsidRDefault="00092ABC" w:rsidP="004C5535">
      <w:pPr>
        <w:spacing w:line="480" w:lineRule="auto"/>
      </w:pPr>
      <w:r w:rsidRPr="00092ABC">
        <w:rPr>
          <w:rFonts w:ascii="Times" w:hAnsi="Times" w:cs="Times"/>
          <w:color w:val="000000"/>
          <w:shd w:val="clear" w:color="auto" w:fill="FFFFFF"/>
        </w:rPr>
        <w:t xml:space="preserve">Witt, J. K., &amp; </w:t>
      </w:r>
      <w:proofErr w:type="spellStart"/>
      <w:r w:rsidRPr="00092ABC">
        <w:rPr>
          <w:rFonts w:ascii="Times" w:hAnsi="Times" w:cs="Times"/>
          <w:color w:val="000000"/>
          <w:shd w:val="clear" w:color="auto" w:fill="FFFFFF"/>
        </w:rPr>
        <w:t>Sugovic</w:t>
      </w:r>
      <w:proofErr w:type="spellEnd"/>
      <w:r w:rsidRPr="00092ABC">
        <w:rPr>
          <w:rFonts w:ascii="Times" w:hAnsi="Times" w:cs="Times"/>
          <w:color w:val="000000"/>
          <w:shd w:val="clear" w:color="auto" w:fill="FFFFFF"/>
        </w:rPr>
        <w:t xml:space="preserve">, M. (2010). Performance and Ease Influence Perceived Speed. </w:t>
      </w:r>
      <w:r w:rsidRPr="00092ABC">
        <w:rPr>
          <w:rFonts w:ascii="Times" w:hAnsi="Times" w:cs="Times"/>
          <w:i/>
          <w:iCs/>
          <w:color w:val="000000"/>
          <w:shd w:val="clear" w:color="auto" w:fill="FFFFFF"/>
        </w:rPr>
        <w:t>Perception</w:t>
      </w:r>
      <w:r w:rsidRPr="00092ABC">
        <w:rPr>
          <w:rFonts w:ascii="Times" w:hAnsi="Times" w:cs="Times"/>
          <w:color w:val="000000"/>
          <w:shd w:val="clear" w:color="auto" w:fill="FFFFFF"/>
        </w:rPr>
        <w:t xml:space="preserve">, </w:t>
      </w:r>
      <w:r w:rsidR="00B8096E">
        <w:rPr>
          <w:rFonts w:ascii="Times" w:hAnsi="Times" w:cs="Times"/>
          <w:color w:val="000000"/>
          <w:shd w:val="clear" w:color="auto" w:fill="FFFFFF"/>
        </w:rPr>
        <w:tab/>
      </w:r>
      <w:r w:rsidRPr="00092ABC">
        <w:rPr>
          <w:rFonts w:ascii="Times" w:hAnsi="Times" w:cs="Times"/>
          <w:i/>
          <w:iCs/>
          <w:color w:val="000000"/>
          <w:shd w:val="clear" w:color="auto" w:fill="FFFFFF"/>
        </w:rPr>
        <w:t>39</w:t>
      </w:r>
      <w:r w:rsidRPr="00092ABC">
        <w:rPr>
          <w:rFonts w:ascii="Times" w:hAnsi="Times" w:cs="Times"/>
          <w:color w:val="000000"/>
          <w:shd w:val="clear" w:color="auto" w:fill="FFFFFF"/>
        </w:rPr>
        <w:t xml:space="preserve">(10), 1341–1353. </w:t>
      </w:r>
    </w:p>
    <w:sectPr w:rsidR="00F36A91" w:rsidRPr="00092ABC" w:rsidSect="004F302B">
      <w:headerReference w:type="default" r:id="rId24"/>
      <w:headerReference w:type="firs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KL" w:date="2019-04-21T11:04:00Z" w:initials="MOU">
    <w:p w14:paraId="1FD69853" w14:textId="77777777" w:rsidR="0050453C" w:rsidRDefault="0050453C">
      <w:pPr>
        <w:pStyle w:val="CommentText"/>
      </w:pPr>
      <w:r>
        <w:rPr>
          <w:rStyle w:val="CommentReference"/>
        </w:rPr>
        <w:annotationRef/>
      </w:r>
      <w:r>
        <w:t>List all authors on first mention.</w:t>
      </w:r>
    </w:p>
  </w:comment>
  <w:comment w:id="21" w:author="KL" w:date="2019-04-21T11:06:00Z" w:initials="MOU">
    <w:p w14:paraId="069E5C3B" w14:textId="77777777" w:rsidR="0050453C" w:rsidRDefault="0050453C">
      <w:pPr>
        <w:pStyle w:val="CommentText"/>
      </w:pPr>
      <w:r>
        <w:rPr>
          <w:rStyle w:val="CommentReference"/>
        </w:rPr>
        <w:annotationRef/>
      </w:r>
      <w:r>
        <w:t xml:space="preserve">No commas – this is a restrictive clause </w:t>
      </w:r>
    </w:p>
  </w:comment>
  <w:comment w:id="32" w:author="KL" w:date="2019-04-21T11:07:00Z" w:initials="MOU">
    <w:p w14:paraId="6622AA68" w14:textId="77777777" w:rsidR="0050453C" w:rsidRDefault="0050453C">
      <w:pPr>
        <w:pStyle w:val="CommentText"/>
      </w:pPr>
      <w:r>
        <w:rPr>
          <w:rStyle w:val="CommentReference"/>
        </w:rPr>
        <w:annotationRef/>
      </w:r>
      <w:r>
        <w:t>In the discussion you need to comment on the rather shallow nature of this explanation – there is no proposed mechanism by which this effect occurs.  It seems little more than a restatement of the relationship observed in the data.</w:t>
      </w:r>
    </w:p>
  </w:comment>
  <w:comment w:id="37" w:author="KL" w:date="2019-04-21T11:09:00Z" w:initials="MOU">
    <w:p w14:paraId="5AF04F5E" w14:textId="77777777" w:rsidR="0050453C" w:rsidRDefault="0050453C">
      <w:pPr>
        <w:pStyle w:val="CommentText"/>
      </w:pPr>
      <w:r>
        <w:rPr>
          <w:rStyle w:val="CommentReference"/>
        </w:rPr>
        <w:annotationRef/>
      </w:r>
      <w:r>
        <w:t xml:space="preserve">In addition to worries about methodological pitfalls, F&amp;S question whether a learned skill counts as a top down effect </w:t>
      </w:r>
    </w:p>
  </w:comment>
  <w:comment w:id="38" w:author="KL" w:date="2019-04-21T11:10:00Z" w:initials="MOU">
    <w:p w14:paraId="50219F17" w14:textId="77777777" w:rsidR="0050453C" w:rsidRDefault="0050453C">
      <w:pPr>
        <w:pStyle w:val="CommentText"/>
      </w:pPr>
      <w:r>
        <w:rPr>
          <w:rStyle w:val="CommentReference"/>
        </w:rPr>
        <w:annotationRef/>
      </w:r>
      <w:r w:rsidRPr="00050023">
        <w:t>https://www.quickanddirtytips.com/education/grammar/which-versus-that-0</w:t>
      </w:r>
    </w:p>
  </w:comment>
  <w:comment w:id="44" w:author="KL" w:date="2019-04-21T11:11:00Z" w:initials="MOU">
    <w:p w14:paraId="34E11C4F" w14:textId="77777777" w:rsidR="0050453C" w:rsidRDefault="0050453C">
      <w:pPr>
        <w:pStyle w:val="CommentText"/>
      </w:pPr>
      <w:r>
        <w:rPr>
          <w:rStyle w:val="CommentReference"/>
        </w:rPr>
        <w:annotationRef/>
      </w:r>
      <w:r>
        <w:t>awkward and not quite semantically accurate – reword this</w:t>
      </w:r>
    </w:p>
  </w:comment>
  <w:comment w:id="45" w:author="KL" w:date="2019-04-21T11:11:00Z" w:initials="MOU">
    <w:p w14:paraId="3B07CC34" w14:textId="77777777" w:rsidR="0050453C" w:rsidRDefault="0050453C">
      <w:pPr>
        <w:pStyle w:val="CommentText"/>
      </w:pPr>
      <w:r>
        <w:rPr>
          <w:rStyle w:val="CommentReference"/>
        </w:rPr>
        <w:annotationRef/>
      </w:r>
      <w:r>
        <w:t>unnecessary failure of number agreement – easy to fix</w:t>
      </w:r>
    </w:p>
  </w:comment>
  <w:comment w:id="48" w:author="KL" w:date="2019-04-21T11:12:00Z" w:initials="MOU">
    <w:p w14:paraId="3531C800" w14:textId="77777777" w:rsidR="0050453C" w:rsidRDefault="0050453C">
      <w:pPr>
        <w:pStyle w:val="CommentText"/>
      </w:pPr>
      <w:r>
        <w:rPr>
          <w:rStyle w:val="CommentReference"/>
        </w:rPr>
        <w:annotationRef/>
      </w:r>
      <w:r>
        <w:t>no comma – second clause is dependent on the first</w:t>
      </w:r>
    </w:p>
  </w:comment>
  <w:comment w:id="54" w:author="KL" w:date="2019-04-21T11:13:00Z" w:initials="MOU">
    <w:p w14:paraId="51D26B0F" w14:textId="77777777" w:rsidR="0050453C" w:rsidRDefault="0050453C">
      <w:pPr>
        <w:pStyle w:val="CommentText"/>
      </w:pPr>
      <w:r>
        <w:rPr>
          <w:rStyle w:val="CommentReference"/>
        </w:rPr>
        <w:annotationRef/>
      </w:r>
      <w:r>
        <w:t>quotes not needed after the first mention if you have properly defined the phrase</w:t>
      </w:r>
    </w:p>
  </w:comment>
  <w:comment w:id="57" w:author="KL" w:date="2019-04-21T11:13:00Z" w:initials="MOU">
    <w:p w14:paraId="10620E18" w14:textId="77777777" w:rsidR="0050453C" w:rsidRDefault="0050453C">
      <w:pPr>
        <w:pStyle w:val="CommentText"/>
      </w:pPr>
      <w:r>
        <w:rPr>
          <w:rStyle w:val="CommentReference"/>
        </w:rPr>
        <w:annotationRef/>
      </w:r>
      <w:r>
        <w:t>very awkward language -- revise</w:t>
      </w:r>
    </w:p>
  </w:comment>
  <w:comment w:id="62" w:author="KL" w:date="2019-04-21T11:13:00Z" w:initials="MOU">
    <w:p w14:paraId="1CC37AEC" w14:textId="77777777" w:rsidR="0050453C" w:rsidRDefault="0050453C">
      <w:pPr>
        <w:pStyle w:val="CommentText"/>
      </w:pPr>
      <w:r>
        <w:rPr>
          <w:rStyle w:val="CommentReference"/>
        </w:rPr>
        <w:annotationRef/>
      </w:r>
      <w:r>
        <w:t>no clear referent for this pronoun -- revise</w:t>
      </w:r>
    </w:p>
  </w:comment>
  <w:comment w:id="70" w:author="KL" w:date="2019-04-21T11:14:00Z" w:initials="MOU">
    <w:p w14:paraId="124F7F29" w14:textId="77777777" w:rsidR="0050453C" w:rsidRDefault="0050453C">
      <w:pPr>
        <w:pStyle w:val="CommentText"/>
      </w:pPr>
      <w:r>
        <w:rPr>
          <w:rStyle w:val="CommentReference"/>
        </w:rPr>
        <w:annotationRef/>
      </w:r>
      <w:r>
        <w:t>punctuation</w:t>
      </w:r>
    </w:p>
  </w:comment>
  <w:comment w:id="92" w:author="KL" w:date="2019-04-21T11:16:00Z" w:initials="MOU">
    <w:p w14:paraId="124A997E" w14:textId="77777777" w:rsidR="0050453C" w:rsidRDefault="0050453C">
      <w:pPr>
        <w:pStyle w:val="CommentText"/>
      </w:pPr>
      <w:r>
        <w:rPr>
          <w:rStyle w:val="CommentReference"/>
        </w:rPr>
        <w:annotationRef/>
      </w:r>
      <w:r>
        <w:t>why all the use of quotation marks?  This may be appropriate when first introducing an unfamiliar phrase or term, but this is the writer’s version of scare quotes if you aren’t careful, and it is always ambiguous and confusing.  Be careful about overusing this bit of styling.</w:t>
      </w:r>
    </w:p>
  </w:comment>
  <w:comment w:id="102" w:author="KL" w:date="2019-04-21T11:17:00Z" w:initials="MOU">
    <w:p w14:paraId="52EF3749" w14:textId="77777777" w:rsidR="0050453C" w:rsidRDefault="0050453C">
      <w:pPr>
        <w:pStyle w:val="CommentText"/>
      </w:pPr>
      <w:r>
        <w:rPr>
          <w:rStyle w:val="CommentReference"/>
        </w:rPr>
        <w:annotationRef/>
      </w:r>
      <w:r>
        <w:t>Persistent problems with comma use – might want to review these rules</w:t>
      </w:r>
    </w:p>
  </w:comment>
  <w:comment w:id="126" w:author="KL" w:date="2019-04-21T11:19:00Z" w:initials="MOU">
    <w:p w14:paraId="3E28D46B" w14:textId="77777777" w:rsidR="0050453C" w:rsidRDefault="0050453C">
      <w:pPr>
        <w:pStyle w:val="CommentText"/>
      </w:pPr>
      <w:r>
        <w:rPr>
          <w:rStyle w:val="CommentReference"/>
        </w:rPr>
        <w:annotationRef/>
      </w:r>
      <w:r>
        <w:t>It is interesting to think about the mechanism by which motion perception would be altered selectively for some objects but not others within the same visual field.  Does the actual wiring of the visual system even make this possible?  I don’t think anyone knows the answer to this question, but it is an example of a case where worrying about the implementation level analysis of a system becomes very important for understanding it completely.</w:t>
      </w:r>
    </w:p>
  </w:comment>
  <w:comment w:id="135" w:author="KL" w:date="2019-04-21T11:20:00Z" w:initials="MOU">
    <w:p w14:paraId="3F69F219" w14:textId="77777777" w:rsidR="0050453C" w:rsidRDefault="0050453C">
      <w:pPr>
        <w:pStyle w:val="CommentText"/>
      </w:pPr>
      <w:r>
        <w:rPr>
          <w:rStyle w:val="CommentReference"/>
        </w:rPr>
        <w:annotationRef/>
      </w:r>
    </w:p>
  </w:comment>
  <w:comment w:id="159" w:author="KL" w:date="2019-04-21T11:21:00Z" w:initials="MOU">
    <w:p w14:paraId="78E7EF26" w14:textId="77777777" w:rsidR="0050453C" w:rsidRDefault="0050453C">
      <w:pPr>
        <w:pStyle w:val="CommentText"/>
      </w:pPr>
      <w:r>
        <w:rPr>
          <w:rStyle w:val="CommentReference"/>
        </w:rPr>
        <w:annotationRef/>
      </w:r>
    </w:p>
  </w:comment>
  <w:comment w:id="161" w:author="KL" w:date="2019-04-21T11:22:00Z" w:initials="MOU">
    <w:p w14:paraId="74CE8BF9" w14:textId="77777777" w:rsidR="0050453C" w:rsidRDefault="0050453C">
      <w:pPr>
        <w:pStyle w:val="CommentText"/>
      </w:pPr>
      <w:r>
        <w:rPr>
          <w:rStyle w:val="CommentReference"/>
        </w:rPr>
        <w:annotationRef/>
      </w:r>
      <w:r>
        <w:t>punctuation</w:t>
      </w:r>
    </w:p>
  </w:comment>
  <w:comment w:id="163" w:author="KL" w:date="2019-04-21T11:24:00Z" w:initials="MOU">
    <w:p w14:paraId="32DCC35F" w14:textId="77777777" w:rsidR="0050453C" w:rsidRDefault="0050453C">
      <w:pPr>
        <w:pStyle w:val="CommentText"/>
      </w:pPr>
      <w:r>
        <w:rPr>
          <w:rStyle w:val="CommentReference"/>
        </w:rPr>
        <w:annotationRef/>
      </w:r>
      <w:r>
        <w:t>no comma before essential clauses – this is a frequent mistake here and document should get a careful edit for this</w:t>
      </w:r>
    </w:p>
  </w:comment>
  <w:comment w:id="168" w:author="KL" w:date="2019-04-21T11:25:00Z" w:initials="MOU">
    <w:p w14:paraId="5A3FED59" w14:textId="77777777" w:rsidR="0050453C" w:rsidRDefault="0050453C">
      <w:pPr>
        <w:pStyle w:val="CommentText"/>
      </w:pPr>
      <w:r>
        <w:rPr>
          <w:rStyle w:val="CommentReference"/>
        </w:rPr>
        <w:annotationRef/>
      </w:r>
      <w:r>
        <w:t>punctuation</w:t>
      </w:r>
    </w:p>
  </w:comment>
  <w:comment w:id="188" w:author="KL" w:date="2019-04-21T11:27:00Z" w:initials="MOU">
    <w:p w14:paraId="3C675A8A" w14:textId="77777777" w:rsidR="0050453C" w:rsidRPr="00482BCC" w:rsidRDefault="0050453C">
      <w:pPr>
        <w:pStyle w:val="CommentText"/>
      </w:pPr>
      <w:r>
        <w:rPr>
          <w:rStyle w:val="CommentReference"/>
        </w:rPr>
        <w:annotationRef/>
      </w:r>
      <w:r>
        <w:t xml:space="preserve">A sentence may </w:t>
      </w:r>
      <w:r>
        <w:rPr>
          <w:i/>
        </w:rPr>
        <w:t>not</w:t>
      </w:r>
      <w:r>
        <w:t xml:space="preserve"> begin with a numeral.  You must spell this out.</w:t>
      </w:r>
    </w:p>
  </w:comment>
  <w:comment w:id="191" w:author="KL" w:date="2019-04-21T11:28:00Z" w:initials="MOU">
    <w:p w14:paraId="64092E5B" w14:textId="77777777" w:rsidR="0050453C" w:rsidRDefault="0050453C">
      <w:pPr>
        <w:pStyle w:val="CommentText"/>
      </w:pPr>
      <w:r>
        <w:rPr>
          <w:rStyle w:val="CommentReference"/>
        </w:rPr>
        <w:annotationRef/>
      </w:r>
      <w:r>
        <w:t>This construction says that a condition took 15seconds.  That is not what you mean to say.  Revise.</w:t>
      </w:r>
    </w:p>
  </w:comment>
  <w:comment w:id="202" w:author="KL" w:date="2019-04-21T11:28:00Z" w:initials="MOU">
    <w:p w14:paraId="4F444B2C" w14:textId="77777777" w:rsidR="0050453C" w:rsidRDefault="0050453C">
      <w:pPr>
        <w:pStyle w:val="CommentText"/>
      </w:pPr>
      <w:r>
        <w:rPr>
          <w:rStyle w:val="CommentReference"/>
        </w:rPr>
        <w:annotationRef/>
      </w:r>
      <w:r>
        <w:t>punctuation</w:t>
      </w:r>
    </w:p>
  </w:comment>
  <w:comment w:id="206" w:author="KL" w:date="2019-04-21T11:32:00Z" w:initials="MOU">
    <w:p w14:paraId="4B3D3139" w14:textId="77777777" w:rsidR="0050453C" w:rsidRDefault="0050453C" w:rsidP="00CD4A0E">
      <w:pPr>
        <w:pStyle w:val="CommentText"/>
      </w:pPr>
      <w:r>
        <w:rPr>
          <w:rStyle w:val="CommentReference"/>
        </w:rPr>
        <w:annotationRef/>
      </w:r>
      <w:r>
        <w:t>This is vague and potentially confusing.  You need to explain this concern – take the time to make this clear.  You did some good work on this issue.</w:t>
      </w:r>
    </w:p>
  </w:comment>
  <w:comment w:id="207" w:author="KL" w:date="2019-04-21T11:33:00Z" w:initials="MOU">
    <w:p w14:paraId="0596270F" w14:textId="77777777" w:rsidR="0050453C" w:rsidRDefault="0050453C" w:rsidP="00CD4A0E">
      <w:pPr>
        <w:pStyle w:val="CommentText"/>
      </w:pPr>
      <w:r>
        <w:rPr>
          <w:rStyle w:val="CommentReference"/>
        </w:rPr>
        <w:annotationRef/>
      </w:r>
      <w:r>
        <w:t>Who were these human judges?  How many were used?  Etc.</w:t>
      </w:r>
    </w:p>
  </w:comment>
  <w:comment w:id="208" w:author="KL" w:date="2019-04-21T11:34:00Z" w:initials="MOU">
    <w:p w14:paraId="6C652BA2" w14:textId="77777777" w:rsidR="0050453C" w:rsidRDefault="0050453C" w:rsidP="00CD4A0E">
      <w:pPr>
        <w:pStyle w:val="CommentText"/>
      </w:pPr>
      <w:r>
        <w:rPr>
          <w:rStyle w:val="CommentReference"/>
        </w:rPr>
        <w:annotationRef/>
      </w:r>
      <w:r>
        <w:t>Define at least briefly (parenthetically will do).</w:t>
      </w:r>
    </w:p>
  </w:comment>
  <w:comment w:id="218" w:author="KL" w:date="2019-04-21T11:30:00Z" w:initials="MOU">
    <w:p w14:paraId="0A04C954" w14:textId="77777777" w:rsidR="0050453C" w:rsidRDefault="0050453C">
      <w:pPr>
        <w:pStyle w:val="CommentText"/>
      </w:pPr>
      <w:r>
        <w:rPr>
          <w:rStyle w:val="CommentReference"/>
        </w:rPr>
        <w:annotationRef/>
      </w:r>
      <w:r>
        <w:t>“where” is the wrong word here – do you see why?</w:t>
      </w:r>
    </w:p>
  </w:comment>
  <w:comment w:id="219" w:author="KL" w:date="2019-04-21T11:30:00Z" w:initials="MOU">
    <w:p w14:paraId="74AC5608" w14:textId="77777777" w:rsidR="0050453C" w:rsidRDefault="0050453C">
      <w:pPr>
        <w:pStyle w:val="CommentText"/>
      </w:pPr>
      <w:r>
        <w:rPr>
          <w:rStyle w:val="CommentReference"/>
        </w:rPr>
        <w:annotationRef/>
      </w:r>
      <w:r>
        <w:t xml:space="preserve">Very vague -- </w:t>
      </w:r>
    </w:p>
  </w:comment>
  <w:comment w:id="241" w:author="KL" w:date="2019-04-21T11:31:00Z" w:initials="MOU">
    <w:p w14:paraId="126D6BCB" w14:textId="77777777" w:rsidR="0050453C" w:rsidRDefault="0050453C">
      <w:pPr>
        <w:pStyle w:val="CommentText"/>
      </w:pPr>
      <w:r>
        <w:rPr>
          <w:rStyle w:val="CommentReference"/>
        </w:rPr>
        <w:annotationRef/>
      </w:r>
    </w:p>
  </w:comment>
  <w:comment w:id="249" w:author="KL" w:date="2019-04-21T11:34:00Z" w:initials="MOU">
    <w:p w14:paraId="437AF2E7" w14:textId="77777777" w:rsidR="0050453C" w:rsidRDefault="0050453C">
      <w:pPr>
        <w:pStyle w:val="CommentText"/>
      </w:pPr>
      <w:r>
        <w:rPr>
          <w:rStyle w:val="CommentReference"/>
        </w:rPr>
        <w:annotationRef/>
      </w:r>
      <w:r>
        <w:t>punctuation</w:t>
      </w:r>
    </w:p>
  </w:comment>
  <w:comment w:id="254" w:author="KL" w:date="2019-04-21T11:35:00Z" w:initials="MOU">
    <w:p w14:paraId="5EC5735D" w14:textId="77777777" w:rsidR="0050453C" w:rsidRDefault="0050453C">
      <w:pPr>
        <w:pStyle w:val="CommentText"/>
      </w:pPr>
      <w:r>
        <w:rPr>
          <w:rStyle w:val="CommentReference"/>
        </w:rPr>
        <w:annotationRef/>
      </w:r>
      <w:r>
        <w:t>again, this is not what you mean to say.  Revise this whole sentence, which is confusing as written</w:t>
      </w:r>
    </w:p>
  </w:comment>
  <w:comment w:id="257" w:author="KL" w:date="2019-04-21T11:35:00Z" w:initials="MOU">
    <w:p w14:paraId="57E7A2C1" w14:textId="77777777" w:rsidR="0050453C" w:rsidRDefault="0050453C">
      <w:pPr>
        <w:pStyle w:val="CommentText"/>
      </w:pPr>
      <w:r>
        <w:rPr>
          <w:rStyle w:val="CommentReference"/>
        </w:rPr>
        <w:annotationRef/>
      </w:r>
      <w:r>
        <w:t>In fact, there is a strong implication that they are NOT moving at the same speed (else why ask the question)?  Note that this may introduce an unintended demand effect of its own, one that might well explain your observed effect of speed on relative speed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69853" w15:done="0"/>
  <w15:commentEx w15:paraId="069E5C3B" w15:done="0"/>
  <w15:commentEx w15:paraId="6622AA68" w15:done="0"/>
  <w15:commentEx w15:paraId="5AF04F5E" w15:done="0"/>
  <w15:commentEx w15:paraId="50219F17" w15:done="0"/>
  <w15:commentEx w15:paraId="34E11C4F" w15:done="0"/>
  <w15:commentEx w15:paraId="3B07CC34" w15:done="0"/>
  <w15:commentEx w15:paraId="3531C800" w15:done="0"/>
  <w15:commentEx w15:paraId="51D26B0F" w15:done="0"/>
  <w15:commentEx w15:paraId="10620E18" w15:done="0"/>
  <w15:commentEx w15:paraId="1CC37AEC" w15:done="0"/>
  <w15:commentEx w15:paraId="124F7F29" w15:done="0"/>
  <w15:commentEx w15:paraId="124A997E" w15:done="0"/>
  <w15:commentEx w15:paraId="52EF3749" w15:done="0"/>
  <w15:commentEx w15:paraId="3E28D46B" w15:done="0"/>
  <w15:commentEx w15:paraId="3F69F219" w15:done="0"/>
  <w15:commentEx w15:paraId="78E7EF26" w15:done="0"/>
  <w15:commentEx w15:paraId="74CE8BF9" w15:done="0"/>
  <w15:commentEx w15:paraId="32DCC35F" w15:done="0"/>
  <w15:commentEx w15:paraId="5A3FED59" w15:done="0"/>
  <w15:commentEx w15:paraId="3C675A8A" w15:done="0"/>
  <w15:commentEx w15:paraId="64092E5B" w15:done="0"/>
  <w15:commentEx w15:paraId="4F444B2C" w15:done="0"/>
  <w15:commentEx w15:paraId="4B3D3139" w15:done="0"/>
  <w15:commentEx w15:paraId="0596270F" w15:done="0"/>
  <w15:commentEx w15:paraId="6C652BA2" w15:done="0"/>
  <w15:commentEx w15:paraId="0A04C954" w15:done="0"/>
  <w15:commentEx w15:paraId="74AC5608" w15:done="0"/>
  <w15:commentEx w15:paraId="126D6BCB" w15:done="0"/>
  <w15:commentEx w15:paraId="437AF2E7" w15:done="0"/>
  <w15:commentEx w15:paraId="5EC5735D" w15:done="0"/>
  <w15:commentEx w15:paraId="57E7A2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69853" w16cid:durableId="206C63C2"/>
  <w16cid:commentId w16cid:paraId="069E5C3B" w16cid:durableId="206C63C3"/>
  <w16cid:commentId w16cid:paraId="6622AA68" w16cid:durableId="206C63C5"/>
  <w16cid:commentId w16cid:paraId="5AF04F5E" w16cid:durableId="206C63C6"/>
  <w16cid:commentId w16cid:paraId="50219F17" w16cid:durableId="206C63C7"/>
  <w16cid:commentId w16cid:paraId="34E11C4F" w16cid:durableId="206C63C8"/>
  <w16cid:commentId w16cid:paraId="3B07CC34" w16cid:durableId="206C63C9"/>
  <w16cid:commentId w16cid:paraId="3531C800" w16cid:durableId="206C63CA"/>
  <w16cid:commentId w16cid:paraId="51D26B0F" w16cid:durableId="206C63CB"/>
  <w16cid:commentId w16cid:paraId="10620E18" w16cid:durableId="206C63CC"/>
  <w16cid:commentId w16cid:paraId="1CC37AEC" w16cid:durableId="206C63CD"/>
  <w16cid:commentId w16cid:paraId="124F7F29" w16cid:durableId="206C63CE"/>
  <w16cid:commentId w16cid:paraId="124A997E" w16cid:durableId="206C63D0"/>
  <w16cid:commentId w16cid:paraId="52EF3749" w16cid:durableId="206C63D1"/>
  <w16cid:commentId w16cid:paraId="3E28D46B" w16cid:durableId="206C63D2"/>
  <w16cid:commentId w16cid:paraId="3F69F219" w16cid:durableId="206C63D3"/>
  <w16cid:commentId w16cid:paraId="78E7EF26" w16cid:durableId="206C63D5"/>
  <w16cid:commentId w16cid:paraId="74CE8BF9" w16cid:durableId="206C63D6"/>
  <w16cid:commentId w16cid:paraId="32DCC35F" w16cid:durableId="206C63D7"/>
  <w16cid:commentId w16cid:paraId="5A3FED59" w16cid:durableId="206C63D8"/>
  <w16cid:commentId w16cid:paraId="3C675A8A" w16cid:durableId="206C63DA"/>
  <w16cid:commentId w16cid:paraId="64092E5B" w16cid:durableId="206C63DB"/>
  <w16cid:commentId w16cid:paraId="4F444B2C" w16cid:durableId="206C63DC"/>
  <w16cid:commentId w16cid:paraId="4B3D3139" w16cid:durableId="206C63E2"/>
  <w16cid:commentId w16cid:paraId="0596270F" w16cid:durableId="206C63E3"/>
  <w16cid:commentId w16cid:paraId="6C652BA2" w16cid:durableId="206C63E4"/>
  <w16cid:commentId w16cid:paraId="0A04C954" w16cid:durableId="206C63DD"/>
  <w16cid:commentId w16cid:paraId="74AC5608" w16cid:durableId="206C63DE"/>
  <w16cid:commentId w16cid:paraId="126D6BCB" w16cid:durableId="206C63DF"/>
  <w16cid:commentId w16cid:paraId="437AF2E7" w16cid:durableId="206C63E5"/>
  <w16cid:commentId w16cid:paraId="5EC5735D" w16cid:durableId="206C63E6"/>
  <w16cid:commentId w16cid:paraId="57E7A2C1" w16cid:durableId="206C6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81280" w14:textId="77777777" w:rsidR="00A66A0D" w:rsidRDefault="00A66A0D" w:rsidP="004F302B">
      <w:r>
        <w:separator/>
      </w:r>
    </w:p>
  </w:endnote>
  <w:endnote w:type="continuationSeparator" w:id="0">
    <w:p w14:paraId="028BF6ED" w14:textId="77777777" w:rsidR="00A66A0D" w:rsidRDefault="00A66A0D" w:rsidP="004F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9422D" w14:textId="77777777" w:rsidR="00A66A0D" w:rsidRDefault="00A66A0D" w:rsidP="004F302B">
      <w:r>
        <w:separator/>
      </w:r>
    </w:p>
  </w:footnote>
  <w:footnote w:type="continuationSeparator" w:id="0">
    <w:p w14:paraId="7FFAA57A" w14:textId="77777777" w:rsidR="00A66A0D" w:rsidRDefault="00A66A0D" w:rsidP="004F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07E2" w14:textId="77777777" w:rsidR="0050453C" w:rsidRPr="004F302B" w:rsidRDefault="0050453C" w:rsidP="004F302B">
    <w:pPr>
      <w:pStyle w:val="Header"/>
    </w:pPr>
    <w:r w:rsidRPr="004F302B">
      <w:rPr>
        <w:color w:val="000000"/>
      </w:rPr>
      <w:t>PONG: AN EXAMINATION</w:t>
    </w:r>
    <w:r w:rsidRPr="004F302B">
      <w:rPr>
        <w:color w:val="000000"/>
      </w:rPr>
      <w:tab/>
    </w:r>
    <w:sdt>
      <w:sdtPr>
        <w:id w:val="2132433518"/>
        <w:docPartObj>
          <w:docPartGallery w:val="Page Numbers (Top of Page)"/>
          <w:docPartUnique/>
        </w:docPartObj>
      </w:sdtPr>
      <w:sdtEndPr>
        <w:rPr>
          <w:noProof/>
        </w:rPr>
      </w:sdtEndPr>
      <w:sdtContent>
        <w:r w:rsidRPr="004F302B">
          <w:tab/>
          <w:t>pg.</w:t>
        </w:r>
        <w:r w:rsidRPr="004F302B">
          <w:fldChar w:fldCharType="begin"/>
        </w:r>
        <w:r w:rsidRPr="004F302B">
          <w:instrText xml:space="preserve"> PAGE   \* MERGEFORMAT </w:instrText>
        </w:r>
        <w:r w:rsidRPr="004F302B">
          <w:fldChar w:fldCharType="separate"/>
        </w:r>
        <w:r>
          <w:rPr>
            <w:noProof/>
          </w:rPr>
          <w:t>12</w:t>
        </w:r>
        <w:r w:rsidRPr="004F302B">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2AE23" w14:textId="579B9410" w:rsidR="0050453C" w:rsidRPr="001E4888" w:rsidRDefault="0050453C" w:rsidP="004F302B">
    <w:pPr>
      <w:rPr>
        <w:color w:val="000000"/>
      </w:rPr>
    </w:pPr>
    <w:r w:rsidRPr="004F302B">
      <w:rPr>
        <w:color w:val="000000"/>
      </w:rPr>
      <w:t>PONG</w:t>
    </w:r>
    <w:r w:rsidR="001E4888">
      <w:rPr>
        <w:color w:val="000000"/>
      </w:rPr>
      <w:tab/>
    </w:r>
    <w:r w:rsidR="001E4888">
      <w:rPr>
        <w:color w:val="000000"/>
      </w:rPr>
      <w:tab/>
    </w:r>
    <w:r w:rsidR="001E4888">
      <w:rPr>
        <w:color w:val="000000"/>
      </w:rPr>
      <w:tab/>
    </w:r>
    <w:r w:rsidR="001E4888">
      <w:rPr>
        <w:color w:val="000000"/>
      </w:rPr>
      <w:tab/>
    </w:r>
    <w:r w:rsidR="001E4888">
      <w:rPr>
        <w:color w:val="000000"/>
      </w:rPr>
      <w:tab/>
    </w:r>
    <w:r w:rsidR="001E4888">
      <w:rPr>
        <w:color w:val="000000"/>
      </w:rPr>
      <w:tab/>
    </w:r>
    <w:r w:rsidRPr="004F302B">
      <w:rPr>
        <w:color w:val="000000"/>
      </w:rPr>
      <w:tab/>
    </w:r>
    <w:r w:rsidRPr="004F302B">
      <w:rPr>
        <w:color w:val="000000"/>
      </w:rPr>
      <w:tab/>
    </w:r>
    <w:r w:rsidRPr="004F302B">
      <w:rPr>
        <w:color w:val="000000"/>
      </w:rPr>
      <w:tab/>
    </w:r>
    <w:r w:rsidRPr="004F302B">
      <w:rPr>
        <w:color w:val="000000"/>
      </w:rPr>
      <w:tab/>
    </w:r>
    <w:r w:rsidRPr="004F302B">
      <w:rPr>
        <w:color w:val="000000"/>
      </w:rPr>
      <w:tab/>
    </w:r>
    <w:r w:rsidRPr="004F302B">
      <w:rPr>
        <w:color w:val="000000"/>
      </w:rPr>
      <w:tab/>
      <w:t xml:space="preserve">   pg. 1</w:t>
    </w:r>
  </w:p>
  <w:p w14:paraId="275F5141" w14:textId="77777777" w:rsidR="0050453C" w:rsidRDefault="00504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14CE"/>
    <w:multiLevelType w:val="hybridMultilevel"/>
    <w:tmpl w:val="AACE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96A68"/>
    <w:multiLevelType w:val="hybridMultilevel"/>
    <w:tmpl w:val="D8AE37DE"/>
    <w:lvl w:ilvl="0" w:tplc="51E8B5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sey Sample">
    <w15:presenceInfo w15:providerId="AD" w15:userId="S::lpsample@vassar.edu::c59fa014-d7c3-444d-98fc-fc09ed5a09c4"/>
  </w15:person>
  <w15:person w15:author="KL">
    <w15:presenceInfo w15:providerId="None" w15:userId="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AA"/>
    <w:rsid w:val="000022AB"/>
    <w:rsid w:val="000071BC"/>
    <w:rsid w:val="00007A21"/>
    <w:rsid w:val="000117FE"/>
    <w:rsid w:val="000130C1"/>
    <w:rsid w:val="00013F70"/>
    <w:rsid w:val="00015AEB"/>
    <w:rsid w:val="00015AEF"/>
    <w:rsid w:val="00025E7F"/>
    <w:rsid w:val="00036180"/>
    <w:rsid w:val="00040B40"/>
    <w:rsid w:val="00050023"/>
    <w:rsid w:val="0006024D"/>
    <w:rsid w:val="00071351"/>
    <w:rsid w:val="00074C7E"/>
    <w:rsid w:val="00092ABC"/>
    <w:rsid w:val="00093805"/>
    <w:rsid w:val="000B620C"/>
    <w:rsid w:val="000C44B4"/>
    <w:rsid w:val="000E3FE1"/>
    <w:rsid w:val="000F09B3"/>
    <w:rsid w:val="001611FE"/>
    <w:rsid w:val="001B6A22"/>
    <w:rsid w:val="001B7132"/>
    <w:rsid w:val="001B7A1A"/>
    <w:rsid w:val="001E4888"/>
    <w:rsid w:val="002061AC"/>
    <w:rsid w:val="002207FE"/>
    <w:rsid w:val="002550B3"/>
    <w:rsid w:val="00261193"/>
    <w:rsid w:val="00266464"/>
    <w:rsid w:val="002740EF"/>
    <w:rsid w:val="002938D4"/>
    <w:rsid w:val="002976F2"/>
    <w:rsid w:val="002A04AA"/>
    <w:rsid w:val="002D27C0"/>
    <w:rsid w:val="00330B82"/>
    <w:rsid w:val="00331BC5"/>
    <w:rsid w:val="003437AB"/>
    <w:rsid w:val="00350528"/>
    <w:rsid w:val="003520FD"/>
    <w:rsid w:val="003720B5"/>
    <w:rsid w:val="0037341E"/>
    <w:rsid w:val="00377C4F"/>
    <w:rsid w:val="003C7487"/>
    <w:rsid w:val="003E6EB7"/>
    <w:rsid w:val="003F51A3"/>
    <w:rsid w:val="00461A33"/>
    <w:rsid w:val="00471342"/>
    <w:rsid w:val="004815D2"/>
    <w:rsid w:val="00482BCC"/>
    <w:rsid w:val="00482F9E"/>
    <w:rsid w:val="00494A2D"/>
    <w:rsid w:val="004A6EF2"/>
    <w:rsid w:val="004C5535"/>
    <w:rsid w:val="004D33CD"/>
    <w:rsid w:val="004E4574"/>
    <w:rsid w:val="004E6D7A"/>
    <w:rsid w:val="004F302B"/>
    <w:rsid w:val="0050453C"/>
    <w:rsid w:val="005476C2"/>
    <w:rsid w:val="00557E16"/>
    <w:rsid w:val="00572807"/>
    <w:rsid w:val="00585D1A"/>
    <w:rsid w:val="00595257"/>
    <w:rsid w:val="005B28F4"/>
    <w:rsid w:val="005D32EE"/>
    <w:rsid w:val="005F3965"/>
    <w:rsid w:val="0060138D"/>
    <w:rsid w:val="00615CF0"/>
    <w:rsid w:val="00616463"/>
    <w:rsid w:val="00626C2C"/>
    <w:rsid w:val="0062743E"/>
    <w:rsid w:val="00632CE2"/>
    <w:rsid w:val="00667FC6"/>
    <w:rsid w:val="00672710"/>
    <w:rsid w:val="00686C28"/>
    <w:rsid w:val="006B3470"/>
    <w:rsid w:val="006E1F51"/>
    <w:rsid w:val="006E2AFD"/>
    <w:rsid w:val="007077DA"/>
    <w:rsid w:val="00712361"/>
    <w:rsid w:val="00727CC6"/>
    <w:rsid w:val="00733070"/>
    <w:rsid w:val="00761CC9"/>
    <w:rsid w:val="00763775"/>
    <w:rsid w:val="00764D11"/>
    <w:rsid w:val="00793CB8"/>
    <w:rsid w:val="007B1644"/>
    <w:rsid w:val="007B6170"/>
    <w:rsid w:val="007B6A7F"/>
    <w:rsid w:val="007C39FE"/>
    <w:rsid w:val="007D7F89"/>
    <w:rsid w:val="007E0BC7"/>
    <w:rsid w:val="007E5DC1"/>
    <w:rsid w:val="007F57B5"/>
    <w:rsid w:val="00805E35"/>
    <w:rsid w:val="00826276"/>
    <w:rsid w:val="00836B1C"/>
    <w:rsid w:val="00854FF7"/>
    <w:rsid w:val="00871A8A"/>
    <w:rsid w:val="0087359E"/>
    <w:rsid w:val="00880314"/>
    <w:rsid w:val="008828DE"/>
    <w:rsid w:val="0089243F"/>
    <w:rsid w:val="009069BD"/>
    <w:rsid w:val="00906A4A"/>
    <w:rsid w:val="009070E1"/>
    <w:rsid w:val="00925296"/>
    <w:rsid w:val="00934C78"/>
    <w:rsid w:val="00936353"/>
    <w:rsid w:val="00941157"/>
    <w:rsid w:val="00942238"/>
    <w:rsid w:val="00966AD2"/>
    <w:rsid w:val="0097052C"/>
    <w:rsid w:val="009717F9"/>
    <w:rsid w:val="009772C0"/>
    <w:rsid w:val="00981ECD"/>
    <w:rsid w:val="00984B31"/>
    <w:rsid w:val="00992570"/>
    <w:rsid w:val="009E2367"/>
    <w:rsid w:val="009E689B"/>
    <w:rsid w:val="00A04468"/>
    <w:rsid w:val="00A1355D"/>
    <w:rsid w:val="00A240C1"/>
    <w:rsid w:val="00A3063C"/>
    <w:rsid w:val="00A36857"/>
    <w:rsid w:val="00A454AE"/>
    <w:rsid w:val="00A515DE"/>
    <w:rsid w:val="00A621AA"/>
    <w:rsid w:val="00A636E7"/>
    <w:rsid w:val="00A660B7"/>
    <w:rsid w:val="00A66A0D"/>
    <w:rsid w:val="00A75283"/>
    <w:rsid w:val="00AA4697"/>
    <w:rsid w:val="00AC2F62"/>
    <w:rsid w:val="00AD7D31"/>
    <w:rsid w:val="00AE31B6"/>
    <w:rsid w:val="00AF0334"/>
    <w:rsid w:val="00B22E5B"/>
    <w:rsid w:val="00B2391B"/>
    <w:rsid w:val="00B253BA"/>
    <w:rsid w:val="00B257B4"/>
    <w:rsid w:val="00B50AE4"/>
    <w:rsid w:val="00B51790"/>
    <w:rsid w:val="00B62ED8"/>
    <w:rsid w:val="00B72166"/>
    <w:rsid w:val="00B751F5"/>
    <w:rsid w:val="00B8096E"/>
    <w:rsid w:val="00B8391F"/>
    <w:rsid w:val="00B935C5"/>
    <w:rsid w:val="00B93872"/>
    <w:rsid w:val="00B94ECE"/>
    <w:rsid w:val="00BA5C89"/>
    <w:rsid w:val="00BC1342"/>
    <w:rsid w:val="00BC2165"/>
    <w:rsid w:val="00BD57BE"/>
    <w:rsid w:val="00BE3F44"/>
    <w:rsid w:val="00BE4133"/>
    <w:rsid w:val="00BF0031"/>
    <w:rsid w:val="00C03246"/>
    <w:rsid w:val="00C162DF"/>
    <w:rsid w:val="00C24CFA"/>
    <w:rsid w:val="00C35375"/>
    <w:rsid w:val="00C53B25"/>
    <w:rsid w:val="00C7023B"/>
    <w:rsid w:val="00C81D36"/>
    <w:rsid w:val="00C907F9"/>
    <w:rsid w:val="00C968E8"/>
    <w:rsid w:val="00CC4B79"/>
    <w:rsid w:val="00CC7DF5"/>
    <w:rsid w:val="00CD0288"/>
    <w:rsid w:val="00CD4A0E"/>
    <w:rsid w:val="00CE1E28"/>
    <w:rsid w:val="00CE562C"/>
    <w:rsid w:val="00D02E57"/>
    <w:rsid w:val="00D048BC"/>
    <w:rsid w:val="00D068BF"/>
    <w:rsid w:val="00D15B30"/>
    <w:rsid w:val="00D34852"/>
    <w:rsid w:val="00D36DCE"/>
    <w:rsid w:val="00D52566"/>
    <w:rsid w:val="00D53435"/>
    <w:rsid w:val="00D5718F"/>
    <w:rsid w:val="00D8430C"/>
    <w:rsid w:val="00D87857"/>
    <w:rsid w:val="00D91347"/>
    <w:rsid w:val="00DB595C"/>
    <w:rsid w:val="00DC55AF"/>
    <w:rsid w:val="00DC710B"/>
    <w:rsid w:val="00DD3765"/>
    <w:rsid w:val="00DF0400"/>
    <w:rsid w:val="00DF152B"/>
    <w:rsid w:val="00DF6A61"/>
    <w:rsid w:val="00E003F3"/>
    <w:rsid w:val="00E144BF"/>
    <w:rsid w:val="00E23522"/>
    <w:rsid w:val="00E310E9"/>
    <w:rsid w:val="00E50958"/>
    <w:rsid w:val="00E95A42"/>
    <w:rsid w:val="00ED0765"/>
    <w:rsid w:val="00ED2BC4"/>
    <w:rsid w:val="00ED4319"/>
    <w:rsid w:val="00ED7460"/>
    <w:rsid w:val="00EF2546"/>
    <w:rsid w:val="00EF26AC"/>
    <w:rsid w:val="00F1114B"/>
    <w:rsid w:val="00F21D1F"/>
    <w:rsid w:val="00F35A28"/>
    <w:rsid w:val="00F36A91"/>
    <w:rsid w:val="00F54191"/>
    <w:rsid w:val="00F55FE8"/>
    <w:rsid w:val="00F748EB"/>
    <w:rsid w:val="00F86C5B"/>
    <w:rsid w:val="00F944E8"/>
    <w:rsid w:val="00FC07B2"/>
    <w:rsid w:val="00FD2B53"/>
    <w:rsid w:val="00FF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3A5B4"/>
  <w15:chartTrackingRefBased/>
  <w15:docId w15:val="{D748FAC0-8739-4118-9176-E1D97825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D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02B"/>
    <w:pPr>
      <w:spacing w:before="100" w:beforeAutospacing="1" w:after="100" w:afterAutospacing="1"/>
    </w:pPr>
  </w:style>
  <w:style w:type="character" w:customStyle="1" w:styleId="apple-tab-span">
    <w:name w:val="apple-tab-span"/>
    <w:basedOn w:val="DefaultParagraphFont"/>
    <w:rsid w:val="004F302B"/>
  </w:style>
  <w:style w:type="character" w:styleId="Hyperlink">
    <w:name w:val="Hyperlink"/>
    <w:basedOn w:val="DefaultParagraphFont"/>
    <w:uiPriority w:val="99"/>
    <w:unhideWhenUsed/>
    <w:rsid w:val="004F302B"/>
    <w:rPr>
      <w:color w:val="0000FF"/>
      <w:u w:val="single"/>
    </w:rPr>
  </w:style>
  <w:style w:type="paragraph" w:styleId="Header">
    <w:name w:val="header"/>
    <w:basedOn w:val="Normal"/>
    <w:link w:val="HeaderChar"/>
    <w:uiPriority w:val="99"/>
    <w:unhideWhenUsed/>
    <w:rsid w:val="004F302B"/>
    <w:pPr>
      <w:tabs>
        <w:tab w:val="center" w:pos="4680"/>
        <w:tab w:val="right" w:pos="9360"/>
      </w:tabs>
    </w:pPr>
  </w:style>
  <w:style w:type="character" w:customStyle="1" w:styleId="HeaderChar">
    <w:name w:val="Header Char"/>
    <w:basedOn w:val="DefaultParagraphFont"/>
    <w:link w:val="Header"/>
    <w:uiPriority w:val="99"/>
    <w:rsid w:val="004F302B"/>
  </w:style>
  <w:style w:type="paragraph" w:styleId="Footer">
    <w:name w:val="footer"/>
    <w:basedOn w:val="Normal"/>
    <w:link w:val="FooterChar"/>
    <w:uiPriority w:val="99"/>
    <w:unhideWhenUsed/>
    <w:rsid w:val="004F302B"/>
    <w:pPr>
      <w:tabs>
        <w:tab w:val="center" w:pos="4680"/>
        <w:tab w:val="right" w:pos="9360"/>
      </w:tabs>
    </w:pPr>
  </w:style>
  <w:style w:type="character" w:customStyle="1" w:styleId="FooterChar">
    <w:name w:val="Footer Char"/>
    <w:basedOn w:val="DefaultParagraphFont"/>
    <w:link w:val="Footer"/>
    <w:uiPriority w:val="99"/>
    <w:rsid w:val="004F302B"/>
  </w:style>
  <w:style w:type="character" w:styleId="CommentReference">
    <w:name w:val="annotation reference"/>
    <w:basedOn w:val="DefaultParagraphFont"/>
    <w:uiPriority w:val="99"/>
    <w:semiHidden/>
    <w:unhideWhenUsed/>
    <w:rsid w:val="0097052C"/>
    <w:rPr>
      <w:sz w:val="18"/>
      <w:szCs w:val="18"/>
    </w:rPr>
  </w:style>
  <w:style w:type="paragraph" w:styleId="CommentText">
    <w:name w:val="annotation text"/>
    <w:basedOn w:val="Normal"/>
    <w:link w:val="CommentTextChar"/>
    <w:uiPriority w:val="99"/>
    <w:semiHidden/>
    <w:unhideWhenUsed/>
    <w:rsid w:val="0097052C"/>
  </w:style>
  <w:style w:type="character" w:customStyle="1" w:styleId="CommentTextChar">
    <w:name w:val="Comment Text Char"/>
    <w:basedOn w:val="DefaultParagraphFont"/>
    <w:link w:val="CommentText"/>
    <w:uiPriority w:val="99"/>
    <w:semiHidden/>
    <w:rsid w:val="0097052C"/>
    <w:rPr>
      <w:sz w:val="24"/>
      <w:szCs w:val="24"/>
    </w:rPr>
  </w:style>
  <w:style w:type="paragraph" w:styleId="CommentSubject">
    <w:name w:val="annotation subject"/>
    <w:basedOn w:val="CommentText"/>
    <w:next w:val="CommentText"/>
    <w:link w:val="CommentSubjectChar"/>
    <w:uiPriority w:val="99"/>
    <w:semiHidden/>
    <w:unhideWhenUsed/>
    <w:rsid w:val="0097052C"/>
    <w:rPr>
      <w:b/>
      <w:bCs/>
      <w:sz w:val="20"/>
      <w:szCs w:val="20"/>
    </w:rPr>
  </w:style>
  <w:style w:type="character" w:customStyle="1" w:styleId="CommentSubjectChar">
    <w:name w:val="Comment Subject Char"/>
    <w:basedOn w:val="CommentTextChar"/>
    <w:link w:val="CommentSubject"/>
    <w:uiPriority w:val="99"/>
    <w:semiHidden/>
    <w:rsid w:val="0097052C"/>
    <w:rPr>
      <w:b/>
      <w:bCs/>
      <w:sz w:val="20"/>
      <w:szCs w:val="20"/>
    </w:rPr>
  </w:style>
  <w:style w:type="paragraph" w:styleId="BalloonText">
    <w:name w:val="Balloon Text"/>
    <w:basedOn w:val="Normal"/>
    <w:link w:val="BalloonTextChar"/>
    <w:uiPriority w:val="99"/>
    <w:semiHidden/>
    <w:unhideWhenUsed/>
    <w:rsid w:val="0097052C"/>
    <w:rPr>
      <w:sz w:val="18"/>
      <w:szCs w:val="18"/>
    </w:rPr>
  </w:style>
  <w:style w:type="character" w:customStyle="1" w:styleId="BalloonTextChar">
    <w:name w:val="Balloon Text Char"/>
    <w:basedOn w:val="DefaultParagraphFont"/>
    <w:link w:val="BalloonText"/>
    <w:uiPriority w:val="99"/>
    <w:semiHidden/>
    <w:rsid w:val="0097052C"/>
    <w:rPr>
      <w:rFonts w:ascii="Times New Roman" w:hAnsi="Times New Roman" w:cs="Times New Roman"/>
      <w:sz w:val="18"/>
      <w:szCs w:val="18"/>
    </w:rPr>
  </w:style>
  <w:style w:type="paragraph" w:styleId="Revision">
    <w:name w:val="Revision"/>
    <w:hidden/>
    <w:uiPriority w:val="99"/>
    <w:semiHidden/>
    <w:rsid w:val="00C35375"/>
    <w:pPr>
      <w:spacing w:after="0" w:line="240" w:lineRule="auto"/>
    </w:pPr>
  </w:style>
  <w:style w:type="character" w:styleId="UnresolvedMention">
    <w:name w:val="Unresolved Mention"/>
    <w:basedOn w:val="DefaultParagraphFont"/>
    <w:uiPriority w:val="99"/>
    <w:rsid w:val="004E6D7A"/>
    <w:rPr>
      <w:color w:val="605E5C"/>
      <w:shd w:val="clear" w:color="auto" w:fill="E1DFDD"/>
    </w:rPr>
  </w:style>
  <w:style w:type="paragraph" w:styleId="ListParagraph">
    <w:name w:val="List Paragraph"/>
    <w:basedOn w:val="Normal"/>
    <w:uiPriority w:val="34"/>
    <w:qFormat/>
    <w:rsid w:val="00494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8054">
      <w:bodyDiv w:val="1"/>
      <w:marLeft w:val="0"/>
      <w:marRight w:val="0"/>
      <w:marTop w:val="0"/>
      <w:marBottom w:val="0"/>
      <w:divBdr>
        <w:top w:val="none" w:sz="0" w:space="0" w:color="auto"/>
        <w:left w:val="none" w:sz="0" w:space="0" w:color="auto"/>
        <w:bottom w:val="none" w:sz="0" w:space="0" w:color="auto"/>
        <w:right w:val="none" w:sz="0" w:space="0" w:color="auto"/>
      </w:divBdr>
    </w:div>
    <w:div w:id="348337888">
      <w:bodyDiv w:val="1"/>
      <w:marLeft w:val="0"/>
      <w:marRight w:val="0"/>
      <w:marTop w:val="0"/>
      <w:marBottom w:val="0"/>
      <w:divBdr>
        <w:top w:val="none" w:sz="0" w:space="0" w:color="auto"/>
        <w:left w:val="none" w:sz="0" w:space="0" w:color="auto"/>
        <w:bottom w:val="none" w:sz="0" w:space="0" w:color="auto"/>
        <w:right w:val="none" w:sz="0" w:space="0" w:color="auto"/>
      </w:divBdr>
    </w:div>
    <w:div w:id="446629162">
      <w:bodyDiv w:val="1"/>
      <w:marLeft w:val="0"/>
      <w:marRight w:val="0"/>
      <w:marTop w:val="0"/>
      <w:marBottom w:val="0"/>
      <w:divBdr>
        <w:top w:val="none" w:sz="0" w:space="0" w:color="auto"/>
        <w:left w:val="none" w:sz="0" w:space="0" w:color="auto"/>
        <w:bottom w:val="none" w:sz="0" w:space="0" w:color="auto"/>
        <w:right w:val="none" w:sz="0" w:space="0" w:color="auto"/>
      </w:divBdr>
    </w:div>
    <w:div w:id="591159164">
      <w:bodyDiv w:val="1"/>
      <w:marLeft w:val="0"/>
      <w:marRight w:val="0"/>
      <w:marTop w:val="0"/>
      <w:marBottom w:val="0"/>
      <w:divBdr>
        <w:top w:val="none" w:sz="0" w:space="0" w:color="auto"/>
        <w:left w:val="none" w:sz="0" w:space="0" w:color="auto"/>
        <w:bottom w:val="none" w:sz="0" w:space="0" w:color="auto"/>
        <w:right w:val="none" w:sz="0" w:space="0" w:color="auto"/>
      </w:divBdr>
    </w:div>
    <w:div w:id="652026744">
      <w:bodyDiv w:val="1"/>
      <w:marLeft w:val="0"/>
      <w:marRight w:val="0"/>
      <w:marTop w:val="0"/>
      <w:marBottom w:val="0"/>
      <w:divBdr>
        <w:top w:val="none" w:sz="0" w:space="0" w:color="auto"/>
        <w:left w:val="none" w:sz="0" w:space="0" w:color="auto"/>
        <w:bottom w:val="none" w:sz="0" w:space="0" w:color="auto"/>
        <w:right w:val="none" w:sz="0" w:space="0" w:color="auto"/>
      </w:divBdr>
    </w:div>
    <w:div w:id="678001811">
      <w:bodyDiv w:val="1"/>
      <w:marLeft w:val="0"/>
      <w:marRight w:val="0"/>
      <w:marTop w:val="0"/>
      <w:marBottom w:val="0"/>
      <w:divBdr>
        <w:top w:val="none" w:sz="0" w:space="0" w:color="auto"/>
        <w:left w:val="none" w:sz="0" w:space="0" w:color="auto"/>
        <w:bottom w:val="none" w:sz="0" w:space="0" w:color="auto"/>
        <w:right w:val="none" w:sz="0" w:space="0" w:color="auto"/>
      </w:divBdr>
    </w:div>
    <w:div w:id="1190946069">
      <w:bodyDiv w:val="1"/>
      <w:marLeft w:val="0"/>
      <w:marRight w:val="0"/>
      <w:marTop w:val="0"/>
      <w:marBottom w:val="0"/>
      <w:divBdr>
        <w:top w:val="none" w:sz="0" w:space="0" w:color="auto"/>
        <w:left w:val="none" w:sz="0" w:space="0" w:color="auto"/>
        <w:bottom w:val="none" w:sz="0" w:space="0" w:color="auto"/>
        <w:right w:val="none" w:sz="0" w:space="0" w:color="auto"/>
      </w:divBdr>
    </w:div>
    <w:div w:id="1483619885">
      <w:bodyDiv w:val="1"/>
      <w:marLeft w:val="0"/>
      <w:marRight w:val="0"/>
      <w:marTop w:val="0"/>
      <w:marBottom w:val="0"/>
      <w:divBdr>
        <w:top w:val="none" w:sz="0" w:space="0" w:color="auto"/>
        <w:left w:val="none" w:sz="0" w:space="0" w:color="auto"/>
        <w:bottom w:val="none" w:sz="0" w:space="0" w:color="auto"/>
        <w:right w:val="none" w:sz="0" w:space="0" w:color="auto"/>
      </w:divBdr>
    </w:div>
    <w:div w:id="1624578679">
      <w:bodyDiv w:val="1"/>
      <w:marLeft w:val="0"/>
      <w:marRight w:val="0"/>
      <w:marTop w:val="0"/>
      <w:marBottom w:val="0"/>
      <w:divBdr>
        <w:top w:val="none" w:sz="0" w:space="0" w:color="auto"/>
        <w:left w:val="none" w:sz="0" w:space="0" w:color="auto"/>
        <w:bottom w:val="none" w:sz="0" w:space="0" w:color="auto"/>
        <w:right w:val="none" w:sz="0" w:space="0" w:color="auto"/>
      </w:divBdr>
    </w:div>
    <w:div w:id="1689670685">
      <w:bodyDiv w:val="1"/>
      <w:marLeft w:val="0"/>
      <w:marRight w:val="0"/>
      <w:marTop w:val="0"/>
      <w:marBottom w:val="0"/>
      <w:divBdr>
        <w:top w:val="none" w:sz="0" w:space="0" w:color="auto"/>
        <w:left w:val="none" w:sz="0" w:space="0" w:color="auto"/>
        <w:bottom w:val="none" w:sz="0" w:space="0" w:color="auto"/>
        <w:right w:val="none" w:sz="0" w:space="0" w:color="auto"/>
      </w:divBdr>
    </w:div>
    <w:div w:id="1730111190">
      <w:bodyDiv w:val="1"/>
      <w:marLeft w:val="0"/>
      <w:marRight w:val="0"/>
      <w:marTop w:val="0"/>
      <w:marBottom w:val="0"/>
      <w:divBdr>
        <w:top w:val="none" w:sz="0" w:space="0" w:color="auto"/>
        <w:left w:val="none" w:sz="0" w:space="0" w:color="auto"/>
        <w:bottom w:val="none" w:sz="0" w:space="0" w:color="auto"/>
        <w:right w:val="none" w:sz="0" w:space="0" w:color="auto"/>
      </w:divBdr>
    </w:div>
    <w:div w:id="1733961522">
      <w:bodyDiv w:val="1"/>
      <w:marLeft w:val="0"/>
      <w:marRight w:val="0"/>
      <w:marTop w:val="0"/>
      <w:marBottom w:val="0"/>
      <w:divBdr>
        <w:top w:val="none" w:sz="0" w:space="0" w:color="auto"/>
        <w:left w:val="none" w:sz="0" w:space="0" w:color="auto"/>
        <w:bottom w:val="none" w:sz="0" w:space="0" w:color="auto"/>
        <w:right w:val="none" w:sz="0" w:space="0" w:color="auto"/>
      </w:divBdr>
    </w:div>
    <w:div w:id="1954704308">
      <w:bodyDiv w:val="1"/>
      <w:marLeft w:val="0"/>
      <w:marRight w:val="0"/>
      <w:marTop w:val="0"/>
      <w:marBottom w:val="0"/>
      <w:divBdr>
        <w:top w:val="none" w:sz="0" w:space="0" w:color="auto"/>
        <w:left w:val="none" w:sz="0" w:space="0" w:color="auto"/>
        <w:bottom w:val="none" w:sz="0" w:space="0" w:color="auto"/>
        <w:right w:val="none" w:sz="0" w:space="0" w:color="auto"/>
      </w:divBdr>
    </w:div>
    <w:div w:id="20052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osf.io/zxbhk/"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khalsa/top-down-po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69FD0-6387-FB45-933B-2BCA133D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6091</Words>
  <Characters>32164</Characters>
  <Application>Microsoft Office Word</Application>
  <DocSecurity>0</DocSecurity>
  <Lines>574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Carreras</dc:creator>
  <cp:keywords/>
  <dc:description/>
  <cp:lastModifiedBy>Lindsey Sample</cp:lastModifiedBy>
  <cp:revision>2</cp:revision>
  <dcterms:created xsi:type="dcterms:W3CDTF">2019-04-29T06:46:00Z</dcterms:created>
  <dcterms:modified xsi:type="dcterms:W3CDTF">2019-04-29T06:46:00Z</dcterms:modified>
</cp:coreProperties>
</file>